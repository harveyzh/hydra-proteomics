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20" w:type="dxa"/>
        <w:tblBorders>
          <w:top w:val="single" w:sz="8" w:space="0" w:color="auto"/>
          <w:bottom w:val="single" w:sz="8" w:space="0" w:color="auto"/>
        </w:tblBorders>
        <w:tblCellMar>
          <w:left w:w="0" w:type="dxa"/>
          <w:right w:w="0" w:type="dxa"/>
        </w:tblCellMar>
        <w:tblLook w:val="0000"/>
      </w:tblPr>
      <w:tblGrid>
        <w:gridCol w:w="10053"/>
      </w:tblGrid>
      <w:tr w:rsidR="00D83B8A">
        <w:tc>
          <w:tcPr>
            <w:tcW w:w="10053" w:type="dxa"/>
          </w:tcPr>
          <w:p w:rsidR="00D83B8A" w:rsidRDefault="00294179">
            <w:pPr>
              <w:pStyle w:val="ArticleType"/>
            </w:pPr>
            <w:r>
              <w:t>Application Note</w:t>
            </w:r>
          </w:p>
          <w:p w:rsidR="00853D6D" w:rsidRDefault="00294179" w:rsidP="00853D6D">
            <w:pPr>
              <w:pStyle w:val="Articletitle"/>
            </w:pPr>
            <w:r>
              <w:t>Spaghetti: Visualization of Observed Peptides in Tandem Mass Spectrometry</w:t>
            </w:r>
          </w:p>
          <w:p w:rsidR="00D83B8A" w:rsidRDefault="00CD1016">
            <w:pPr>
              <w:pStyle w:val="Authorname"/>
            </w:pPr>
            <w:r>
              <w:t xml:space="preserve">Co-responding </w:t>
            </w:r>
            <w:r w:rsidR="00294179">
              <w:t>Steven Lewis</w:t>
            </w:r>
            <w:r w:rsidR="00D83B8A">
              <w:rPr>
                <w:rFonts w:ascii="Times New Roman" w:hAnsi="Times New Roman"/>
                <w:vertAlign w:val="superscript"/>
              </w:rPr>
              <w:t>*</w:t>
            </w:r>
            <w:r w:rsidR="00D83B8A">
              <w:t xml:space="preserve">, </w:t>
            </w:r>
            <w:r w:rsidR="00294179">
              <w:t>Terry Farrah, Robert L. Moritz, Eric W. Deutsch and John Boyle</w:t>
            </w:r>
          </w:p>
          <w:p w:rsidR="00D83B8A" w:rsidRDefault="00D83B8A">
            <w:pPr>
              <w:pStyle w:val="Affilation"/>
            </w:pPr>
            <w:r>
              <w:rPr>
                <w:vertAlign w:val="superscript"/>
              </w:rPr>
              <w:t>1</w:t>
            </w:r>
            <w:r w:rsidR="00294179">
              <w:t>Institute for Systems Biology, Seattle, WA, 9810</w:t>
            </w:r>
            <w:r w:rsidR="00305BAD">
              <w:t>9</w:t>
            </w:r>
            <w:r w:rsidR="00294179">
              <w:t>, USA</w:t>
            </w:r>
          </w:p>
          <w:p w:rsidR="003B3D09" w:rsidRPr="003B3D09" w:rsidRDefault="003B3D09" w:rsidP="00853D6D">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r>
              <w:rPr>
                <w:sz w:val="16"/>
                <w:szCs w:val="16"/>
              </w:rPr>
              <w:t xml:space="preserve"> </w:t>
            </w:r>
          </w:p>
          <w:p w:rsidR="00853D6D" w:rsidRDefault="00853D6D" w:rsidP="00853D6D">
            <w:pPr>
              <w:pStyle w:val="Authorname"/>
              <w:rPr>
                <w:sz w:val="32"/>
              </w:rPr>
            </w:pPr>
          </w:p>
          <w:p w:rsidR="00853D6D" w:rsidRPr="00853D6D" w:rsidRDefault="00853D6D" w:rsidP="00853D6D">
            <w:pPr>
              <w:pStyle w:val="Received"/>
              <w:rPr>
                <w:sz w:val="28"/>
                <w:szCs w:val="28"/>
              </w:rPr>
            </w:pPr>
            <w:r>
              <w:rPr>
                <w:sz w:val="20"/>
                <w:szCs w:val="28"/>
              </w:rPr>
              <w:t>Associate Editor: XXXXXXX</w:t>
            </w:r>
          </w:p>
        </w:tc>
      </w:tr>
    </w:tbl>
    <w:p w:rsidR="00D83B8A" w:rsidRDefault="00D83B8A">
      <w:pPr>
        <w:pStyle w:val="AbstractHead"/>
        <w:spacing w:line="14" w:lineRule="exact"/>
      </w:pPr>
    </w:p>
    <w:p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rsidR="00D83B8A" w:rsidRDefault="009855B8">
      <w:pPr>
        <w:pStyle w:val="AbstractText"/>
      </w:pPr>
      <w:r>
        <w:rPr>
          <w:b/>
          <w:bCs/>
        </w:rPr>
        <w:t>Summary</w:t>
      </w:r>
      <w:r w:rsidR="00D83B8A">
        <w:rPr>
          <w:b/>
          <w:bCs/>
        </w:rPr>
        <w:t>:</w:t>
      </w:r>
      <w:r w:rsidR="00294179">
        <w:t xml:space="preserve"> </w:t>
      </w:r>
      <w:r w:rsidR="00294179" w:rsidRPr="00294179">
        <w:t xml:space="preserve">We present a visualization and analysis </w:t>
      </w:r>
      <w:proofErr w:type="gramStart"/>
      <w:r w:rsidR="00294179" w:rsidRPr="00294179">
        <w:t>tool,</w:t>
      </w:r>
      <w:proofErr w:type="gramEnd"/>
      <w:r w:rsidR="00294179" w:rsidRPr="00294179">
        <w:t xml:space="preserve"> call Sp</w:t>
      </w:r>
      <w:r w:rsidR="00294179" w:rsidRPr="00294179">
        <w:t>a</w:t>
      </w:r>
      <w:r w:rsidR="00294179" w:rsidRPr="00294179">
        <w:t>ghetti, for exploring the relationship of peptide fragments collected in proteomic tandem mass spec</w:t>
      </w:r>
      <w:r w:rsidR="00305BAD">
        <w:t>trometry</w:t>
      </w:r>
      <w:r w:rsidR="00294179" w:rsidRPr="00294179">
        <w:t xml:space="preserve"> studies to their </w:t>
      </w:r>
      <w:r w:rsidR="00305BAD">
        <w:t>inferred</w:t>
      </w:r>
      <w:r w:rsidR="00305BAD" w:rsidRPr="00294179">
        <w:t xml:space="preserve"> </w:t>
      </w:r>
      <w:r w:rsidR="00294179" w:rsidRPr="00294179">
        <w:t>parent protein. The tool can be used to overlay fragments on both linear sequence and 3D structur</w:t>
      </w:r>
      <w:r w:rsidR="00305BAD">
        <w:t>es</w:t>
      </w:r>
      <w:r w:rsidR="00294179" w:rsidRPr="00294179">
        <w:t>, so that patterns and biases in the data can be explored. Studying patterns of peptide location across a protein can be used for many purposes:  exploring PTM (post tran</w:t>
      </w:r>
      <w:r w:rsidR="00294179" w:rsidRPr="00294179">
        <w:t>s</w:t>
      </w:r>
      <w:r w:rsidR="00294179" w:rsidRPr="00294179">
        <w:t>lational modification) locations with respect to putative protein active sites and protein-protein interaction sites; verifying the reliability of a protein inference by exploring peptide coverage and biases to sp</w:t>
      </w:r>
      <w:r w:rsidR="00294179" w:rsidRPr="00294179">
        <w:t>e</w:t>
      </w:r>
      <w:r w:rsidR="00294179" w:rsidRPr="00294179">
        <w:t>cific regions; and studying biases in the distribution of detected pe</w:t>
      </w:r>
      <w:r w:rsidR="00294179" w:rsidRPr="00294179">
        <w:t>p</w:t>
      </w:r>
      <w:r w:rsidR="00294179" w:rsidRPr="00294179">
        <w:t>tides across protein secondary structure elements, structural d</w:t>
      </w:r>
      <w:r w:rsidR="00294179" w:rsidRPr="00294179">
        <w:t>o</w:t>
      </w:r>
      <w:r w:rsidR="00294179" w:rsidRPr="00294179">
        <w:t>mains, and protein chains.  Analysis, and coverage statistics are also provided through the tool, and it has been coupled with the PeptideAtlas database to allow the inclusion of as large a collection of data as possible. Spaghetti provides the information about the underlying structure and its relationship to specific fragments as an integrated web based view application.</w:t>
      </w:r>
    </w:p>
    <w:p w:rsidR="008525FB" w:rsidRDefault="008525FB">
      <w:pPr>
        <w:pStyle w:val="AbstractText"/>
      </w:pPr>
    </w:p>
    <w:p w:rsidR="008525FB" w:rsidRPr="008525FB" w:rsidDel="00300861" w:rsidRDefault="008525FB" w:rsidP="008525FB">
      <w:pPr>
        <w:pStyle w:val="AbstractText"/>
        <w:rPr>
          <w:del w:id="0" w:author="steve" w:date="2013-05-15T22:03:00Z"/>
          <w:rFonts w:cs="Helvetica"/>
          <w:iCs/>
          <w:color w:val="000000"/>
          <w:szCs w:val="16"/>
          <w:shd w:val="clear" w:color="auto" w:fill="FFFFFF"/>
        </w:rPr>
      </w:pPr>
      <w:r w:rsidRPr="008525FB">
        <w:rPr>
          <w:rStyle w:val="Emphasis"/>
          <w:rFonts w:cs="Helvetica"/>
          <w:b/>
          <w:i w:val="0"/>
          <w:color w:val="000000"/>
          <w:szCs w:val="16"/>
          <w:shd w:val="clear" w:color="auto" w:fill="FFFFFF"/>
        </w:rPr>
        <w:t>Availability and Implementation:</w:t>
      </w:r>
      <w:r>
        <w:rPr>
          <w:rStyle w:val="Emphasis"/>
          <w:rFonts w:cs="Helvetica"/>
          <w:i w:val="0"/>
          <w:color w:val="000000"/>
          <w:szCs w:val="16"/>
          <w:shd w:val="clear" w:color="auto" w:fill="FFFFFF"/>
        </w:rPr>
        <w:t xml:space="preserve"> </w:t>
      </w:r>
      <w:r w:rsidRPr="008525FB">
        <w:rPr>
          <w:szCs w:val="16"/>
        </w:rPr>
        <w:t>The full source code, docume</w:t>
      </w:r>
      <w:r w:rsidRPr="008525FB">
        <w:rPr>
          <w:szCs w:val="16"/>
        </w:rPr>
        <w:t>n</w:t>
      </w:r>
      <w:r w:rsidRPr="008525FB">
        <w:rPr>
          <w:szCs w:val="16"/>
        </w:rPr>
        <w:t xml:space="preserve">tation and test code is available at </w:t>
      </w:r>
      <w:hyperlink r:id="rId13" w:history="1">
        <w:r w:rsidRPr="008525FB">
          <w:rPr>
            <w:rStyle w:val="Hyperlink"/>
            <w:szCs w:val="16"/>
          </w:rPr>
          <w:t>http://code.google.com/p/hydra-proteomics/</w:t>
        </w:r>
      </w:hyperlink>
      <w:r w:rsidR="00BF2355">
        <w:t xml:space="preserve">. </w:t>
      </w:r>
      <w:ins w:id="1" w:author="steve" w:date="2013-05-15T22:22:00Z">
        <w:r w:rsidR="0076407C">
          <w:t xml:space="preserve">A </w:t>
        </w:r>
        <w:r w:rsidR="0076407C" w:rsidRPr="00BF2355">
          <w:t xml:space="preserve">live </w:t>
        </w:r>
        <w:r w:rsidR="0076407C">
          <w:t xml:space="preserve">demonstration site is available for access at </w:t>
        </w:r>
      </w:ins>
      <w:hyperlink r:id="rId14" w:history="1">
        <w:r w:rsidR="00BF2355" w:rsidRPr="00BF2355">
          <w:rPr>
            <w:rStyle w:val="Hyperlink"/>
          </w:rPr>
          <w:t>http://db.systemsbiology.net:8080/Spaghett</w:t>
        </w:r>
      </w:hyperlink>
      <w:r w:rsidR="00463421">
        <w:t>i</w:t>
      </w:r>
      <w:r w:rsidR="00300861">
        <w:t>.</w:t>
      </w:r>
    </w:p>
    <w:p w:rsidR="008525FB" w:rsidRDefault="008525FB">
      <w:pPr>
        <w:pStyle w:val="AbstractText"/>
      </w:pPr>
    </w:p>
    <w:p w:rsidR="00D83B8A" w:rsidRDefault="00D83B8A" w:rsidP="00341B9C">
      <w:pPr>
        <w:pStyle w:val="Heading1"/>
        <w:spacing w:before="360"/>
        <w:ind w:left="360" w:hanging="360"/>
      </w:pPr>
      <w:r>
        <w:t xml:space="preserve">introduction </w:t>
      </w:r>
    </w:p>
    <w:p w:rsidR="0096012D" w:rsidRDefault="00294179" w:rsidP="00294179">
      <w:pPr>
        <w:pStyle w:val="ParaNoInd"/>
      </w:pPr>
      <w:r>
        <w:t xml:space="preserve">Tandem Mass spectrometry has proven to be a powerful tool for identifying and quantifying proteins. However there is uncertainty at all levels of the process.  Fragmenting an enzymatically cleaved protein into smaller peptides, and detecting the masses of these fragmented and parent ions, can result in multiple matches and numerous unassigned spectra. As the majority of detected spectra do not map to a specific peptide, and a fraction of the amino acids in known proteins are actually detected, it is important to gain an understanding as to why this occurs. The multiple possibilities and poor sampling also means that there is often uncertainty and biases in experiments. </w:t>
      </w:r>
    </w:p>
    <w:p w:rsidR="0096012D" w:rsidRDefault="0096012D" w:rsidP="00294179">
      <w:pPr>
        <w:pStyle w:val="ParaNoInd"/>
      </w:pPr>
    </w:p>
    <w:p w:rsidR="00294179" w:rsidRDefault="0096012D" w:rsidP="00294179">
      <w:pPr>
        <w:pStyle w:val="ParaNoInd"/>
      </w:pPr>
      <w:r>
        <w:lastRenderedPageBreak/>
        <w:t xml:space="preserve">   </w:t>
      </w:r>
      <w:r w:rsidR="00294179">
        <w:t>To help overcome these problems we have developed Spaghetti, a visual analytics tool for exploring the positions and overlaps of the peptides that actually map to proteins and to integrate the data with known structure information to gain a better understanding of how this affects detectability.</w:t>
      </w:r>
      <w:r w:rsidR="008E6AC2">
        <w:t xml:space="preserve"> </w:t>
      </w:r>
      <w:r w:rsidR="00201340">
        <w:t>Recently there have been a</w:t>
      </w:r>
      <w:r w:rsidR="008E6AC2">
        <w:t xml:space="preserve"> number of approaches </w:t>
      </w:r>
      <w:r w:rsidR="00201340">
        <w:t xml:space="preserve">developed </w:t>
      </w:r>
      <w:r w:rsidR="008E6AC2">
        <w:t>to predict the behavior of peptides with</w:t>
      </w:r>
      <w:r w:rsidR="00BC43FF">
        <w:t>in</w:t>
      </w:r>
      <w:r w:rsidR="008E6AC2">
        <w:t xml:space="preserve"> the instruments and separation columns</w:t>
      </w:r>
      <w:r w:rsidR="00463421">
        <w:t>;</w:t>
      </w:r>
      <w:r w:rsidR="00201340">
        <w:t xml:space="preserve"> these have </w:t>
      </w:r>
      <w:r w:rsidR="00BC43FF">
        <w:t xml:space="preserve">generally </w:t>
      </w:r>
      <w:r w:rsidR="00201340">
        <w:t>been</w:t>
      </w:r>
      <w:r w:rsidR="008E6AC2">
        <w:t xml:space="preserve"> analytical methods rather than visualizations</w:t>
      </w:r>
      <w:r w:rsidR="00201340">
        <w:t xml:space="preserve"> (Siepen 2007, Tang 2006, </w:t>
      </w:r>
      <w:proofErr w:type="gramStart"/>
      <w:r w:rsidR="00201340">
        <w:t>Webb</w:t>
      </w:r>
      <w:proofErr w:type="gramEnd"/>
      <w:r w:rsidR="00201340">
        <w:t xml:space="preserve"> 2008)</w:t>
      </w:r>
      <w:r w:rsidR="008E6AC2">
        <w:t xml:space="preserve">. The advantage of visual analytic approaches is that </w:t>
      </w:r>
      <w:r w:rsidR="00463421">
        <w:t xml:space="preserve">the human visual system can often efficiently </w:t>
      </w:r>
      <w:r w:rsidR="008E6AC2">
        <w:t xml:space="preserve">identify </w:t>
      </w:r>
      <w:r w:rsidR="00726B71">
        <w:t>nume</w:t>
      </w:r>
      <w:r w:rsidR="00726B71">
        <w:t>r</w:t>
      </w:r>
      <w:r w:rsidR="00726B71">
        <w:t>ous</w:t>
      </w:r>
      <w:r w:rsidR="00463421">
        <w:t xml:space="preserve"> subtle</w:t>
      </w:r>
      <w:r w:rsidR="00726B71">
        <w:t xml:space="preserve"> </w:t>
      </w:r>
      <w:r w:rsidR="00463421">
        <w:t xml:space="preserve">phenomena </w:t>
      </w:r>
      <w:r w:rsidR="008E6AC2">
        <w:t xml:space="preserve">such as over representation of peptides (in specific domains or in particular regions), </w:t>
      </w:r>
      <w:r w:rsidR="00201340">
        <w:t xml:space="preserve">analysis problems (e.g. resulting from multiple peptides mapping to the same location due to overlapping partial digests), or the </w:t>
      </w:r>
      <w:r w:rsidR="008E6AC2">
        <w:t xml:space="preserve">identification of biological relevant factors (e.g. where </w:t>
      </w:r>
      <w:r w:rsidR="00BC43FF">
        <w:t xml:space="preserve">and when </w:t>
      </w:r>
      <w:r w:rsidR="008E6AC2">
        <w:t>PTMs occur</w:t>
      </w:r>
      <w:r w:rsidR="00201340">
        <w:t>)</w:t>
      </w:r>
      <w:r w:rsidR="00463421">
        <w:t xml:space="preserve"> that are diff</w:t>
      </w:r>
      <w:r w:rsidR="00463421">
        <w:t>i</w:t>
      </w:r>
      <w:r w:rsidR="00463421">
        <w:t>cult to detect algorithmically</w:t>
      </w:r>
      <w:r w:rsidR="00250F34">
        <w:t>.</w:t>
      </w:r>
    </w:p>
    <w:p w:rsidR="00EB64FD" w:rsidRDefault="00EB64FD" w:rsidP="00294179">
      <w:pPr>
        <w:pStyle w:val="ParaNoInd"/>
      </w:pPr>
    </w:p>
    <w:p w:rsidR="00D83B8A" w:rsidRDefault="00294179">
      <w:pPr>
        <w:pStyle w:val="ParaNoInd"/>
      </w:pPr>
      <w:r>
        <w:t xml:space="preserve">   The Spaghetti tool can use </w:t>
      </w:r>
      <w:r w:rsidR="00833E8A">
        <w:t xml:space="preserve">the protXML </w:t>
      </w:r>
      <w:r w:rsidR="00036CEB">
        <w:t>(Kel</w:t>
      </w:r>
      <w:ins w:id="2" w:author="steve" w:date="2013-05-12T12:25:00Z">
        <w:r w:rsidR="005F4431">
          <w:t>le</w:t>
        </w:r>
      </w:ins>
      <w:r w:rsidR="00036CEB">
        <w:t xml:space="preserve">r 2005) </w:t>
      </w:r>
      <w:r w:rsidR="00833E8A">
        <w:t>file fo</w:t>
      </w:r>
      <w:r w:rsidR="00833E8A">
        <w:t>r</w:t>
      </w:r>
      <w:r w:rsidR="00833E8A">
        <w:t>mat</w:t>
      </w:r>
      <w:r>
        <w:t xml:space="preserve"> directly or a Uniprot  id and a list or detected fragments  and is integrated into the </w:t>
      </w:r>
      <w:r w:rsidR="00833E8A">
        <w:t xml:space="preserve">widely used </w:t>
      </w:r>
      <w:r>
        <w:t xml:space="preserve">Trans-Proteomics Pipeline software </w:t>
      </w:r>
      <w:r w:rsidR="00833E8A">
        <w:t>(Keller</w:t>
      </w:r>
      <w:r w:rsidR="00201340">
        <w:t xml:space="preserve"> 200</w:t>
      </w:r>
      <w:r w:rsidR="001F5199">
        <w:t>5</w:t>
      </w:r>
      <w:r w:rsidR="00833E8A">
        <w:t>)</w:t>
      </w:r>
      <w:r>
        <w:t>, so that the identified peptides fragments and i</w:t>
      </w:r>
      <w:r>
        <w:t>n</w:t>
      </w:r>
      <w:r>
        <w:t xml:space="preserve">ferred protein relationships for a specific experiment can easily be viewed. </w:t>
      </w:r>
    </w:p>
    <w:p w:rsidR="00D83B8A" w:rsidRDefault="00294179" w:rsidP="00341B9C">
      <w:pPr>
        <w:pStyle w:val="Heading1"/>
        <w:spacing w:before="360"/>
        <w:ind w:left="360" w:hanging="360"/>
      </w:pPr>
      <w:r>
        <w:t>RESULTS</w:t>
      </w:r>
    </w:p>
    <w:p w:rsidR="00294179" w:rsidRDefault="00D83B8A" w:rsidP="009855B8">
      <w:pPr>
        <w:pStyle w:val="ParaNoInd0"/>
        <w:spacing w:line="220" w:lineRule="exact"/>
        <w:rPr>
          <w:sz w:val="18"/>
          <w:szCs w:val="18"/>
        </w:rPr>
      </w:pPr>
      <w:r w:rsidRPr="009855B8">
        <w:rPr>
          <w:sz w:val="18"/>
          <w:szCs w:val="18"/>
        </w:rPr>
        <w:t xml:space="preserve">The </w:t>
      </w:r>
      <w:r w:rsidR="00294179" w:rsidRPr="009855B8">
        <w:rPr>
          <w:sz w:val="18"/>
          <w:szCs w:val="18"/>
        </w:rPr>
        <w:t>web application can be initiated directly from the TP</w:t>
      </w:r>
      <w:r w:rsidR="00833E8A">
        <w:rPr>
          <w:sz w:val="18"/>
          <w:szCs w:val="18"/>
        </w:rPr>
        <w:t>P</w:t>
      </w:r>
      <w:r w:rsidR="00294179" w:rsidRPr="009855B8">
        <w:rPr>
          <w:sz w:val="18"/>
          <w:szCs w:val="18"/>
        </w:rPr>
        <w:t xml:space="preserve"> package or by reading in a protXML file. The tool also has a user </w:t>
      </w:r>
      <w:r w:rsidR="005F4431" w:rsidRPr="009855B8">
        <w:rPr>
          <w:sz w:val="18"/>
          <w:szCs w:val="18"/>
        </w:rPr>
        <w:t>interface that</w:t>
      </w:r>
      <w:r w:rsidR="00294179" w:rsidRPr="009855B8">
        <w:rPr>
          <w:sz w:val="18"/>
          <w:szCs w:val="18"/>
        </w:rPr>
        <w:t xml:space="preserve"> allows for the input of a series of </w:t>
      </w:r>
      <w:ins w:id="3" w:author="steve" w:date="2013-05-12T12:26:00Z">
        <w:r w:rsidR="005F4431" w:rsidRPr="009855B8">
          <w:rPr>
            <w:sz w:val="18"/>
            <w:szCs w:val="18"/>
          </w:rPr>
          <w:t>Uni</w:t>
        </w:r>
        <w:r w:rsidR="005F4431">
          <w:rPr>
            <w:sz w:val="18"/>
            <w:szCs w:val="18"/>
          </w:rPr>
          <w:t>p</w:t>
        </w:r>
        <w:r w:rsidR="005F4431" w:rsidRPr="009855B8">
          <w:rPr>
            <w:sz w:val="18"/>
            <w:szCs w:val="18"/>
          </w:rPr>
          <w:t xml:space="preserve">rot </w:t>
        </w:r>
      </w:ins>
      <w:r w:rsidR="00294179" w:rsidRPr="009855B8">
        <w:rPr>
          <w:sz w:val="18"/>
          <w:szCs w:val="18"/>
        </w:rPr>
        <w:t>IDs and correspon</w:t>
      </w:r>
      <w:r w:rsidR="00294179" w:rsidRPr="009855B8">
        <w:rPr>
          <w:sz w:val="18"/>
          <w:szCs w:val="18"/>
        </w:rPr>
        <w:t>d</w:t>
      </w:r>
      <w:r w:rsidR="00294179" w:rsidRPr="009855B8">
        <w:rPr>
          <w:sz w:val="18"/>
          <w:szCs w:val="18"/>
        </w:rPr>
        <w:t>ing lists of detected fragments. Once the data has been read into the application, relevant sequence and structural info</w:t>
      </w:r>
      <w:r w:rsidR="00294179" w:rsidRPr="009855B8">
        <w:rPr>
          <w:sz w:val="18"/>
          <w:szCs w:val="18"/>
        </w:rPr>
        <w:t>r</w:t>
      </w:r>
      <w:r w:rsidR="00294179" w:rsidRPr="009855B8">
        <w:rPr>
          <w:sz w:val="18"/>
          <w:szCs w:val="18"/>
        </w:rPr>
        <w:t xml:space="preserve">mation is </w:t>
      </w:r>
      <w:r w:rsidR="00BC43FF">
        <w:rPr>
          <w:sz w:val="18"/>
          <w:szCs w:val="18"/>
        </w:rPr>
        <w:t xml:space="preserve">automatically </w:t>
      </w:r>
      <w:r w:rsidR="00294179" w:rsidRPr="009855B8">
        <w:rPr>
          <w:sz w:val="18"/>
          <w:szCs w:val="18"/>
        </w:rPr>
        <w:t>retrieved. The se</w:t>
      </w:r>
      <w:r w:rsidR="00BC43FF">
        <w:rPr>
          <w:sz w:val="18"/>
          <w:szCs w:val="18"/>
        </w:rPr>
        <w:t>quence is compared with the 3D</w:t>
      </w:r>
      <w:r w:rsidR="00294179" w:rsidRPr="009855B8">
        <w:rPr>
          <w:sz w:val="18"/>
          <w:szCs w:val="18"/>
        </w:rPr>
        <w:t xml:space="preserve"> model to identify matching segments, and the analyses and view construction is then undertaken.</w:t>
      </w:r>
    </w:p>
    <w:p w:rsidR="00EB64FD" w:rsidRPr="009855B8" w:rsidRDefault="00EB64FD" w:rsidP="009855B8">
      <w:pPr>
        <w:pStyle w:val="ParaNoInd0"/>
        <w:spacing w:line="220" w:lineRule="exact"/>
        <w:rPr>
          <w:sz w:val="18"/>
          <w:szCs w:val="18"/>
        </w:rPr>
      </w:pPr>
    </w:p>
    <w:p w:rsidR="00294179" w:rsidRDefault="00294179" w:rsidP="009855B8">
      <w:pPr>
        <w:pStyle w:val="ParaNoInd0"/>
        <w:spacing w:line="220" w:lineRule="exact"/>
        <w:rPr>
          <w:sz w:val="18"/>
          <w:szCs w:val="18"/>
        </w:rPr>
      </w:pPr>
      <w:r w:rsidRPr="009855B8">
        <w:rPr>
          <w:sz w:val="18"/>
          <w:szCs w:val="18"/>
        </w:rPr>
        <w:t xml:space="preserve">   The fragments are displayed in a sequence view and, if available, a 3D view. By default the most suitable 3D model to display is determined to be that which matches the highest number of peptide fragment sequences for a particular protein. A number of statistics are also generated for each model, and these can be overlaid on the structural view to allow for further analysis (these include hydr</w:t>
      </w:r>
      <w:r w:rsidRPr="009855B8">
        <w:rPr>
          <w:sz w:val="18"/>
          <w:szCs w:val="18"/>
        </w:rPr>
        <w:t>o</w:t>
      </w:r>
      <w:r w:rsidRPr="009855B8">
        <w:rPr>
          <w:sz w:val="18"/>
          <w:szCs w:val="18"/>
        </w:rPr>
        <w:t>phobicity</w:t>
      </w:r>
      <w:r w:rsidR="007F053F">
        <w:rPr>
          <w:sz w:val="18"/>
          <w:szCs w:val="18"/>
        </w:rPr>
        <w:t xml:space="preserve"> (Lesser 1990)</w:t>
      </w:r>
      <w:r w:rsidRPr="009855B8">
        <w:rPr>
          <w:sz w:val="18"/>
          <w:szCs w:val="18"/>
        </w:rPr>
        <w:t>, solvent access</w:t>
      </w:r>
      <w:r w:rsidR="00833E8A">
        <w:rPr>
          <w:sz w:val="18"/>
          <w:szCs w:val="18"/>
        </w:rPr>
        <w:t xml:space="preserve"> (Shrake 1973)</w:t>
      </w:r>
      <w:r w:rsidRPr="009855B8">
        <w:rPr>
          <w:sz w:val="18"/>
          <w:szCs w:val="18"/>
        </w:rPr>
        <w:t xml:space="preserve">), as well as information relevant to the fragmentation (e.g. coverage and </w:t>
      </w:r>
      <w:r w:rsidRPr="009855B8">
        <w:rPr>
          <w:sz w:val="18"/>
          <w:szCs w:val="18"/>
        </w:rPr>
        <w:lastRenderedPageBreak/>
        <w:t>missed cleavages). As this information is displayed through J</w:t>
      </w:r>
      <w:ins w:id="4" w:author="steve" w:date="2013-05-12T12:29:00Z">
        <w:r w:rsidR="005F4431">
          <w:rPr>
            <w:sz w:val="18"/>
            <w:szCs w:val="18"/>
          </w:rPr>
          <w:t>M</w:t>
        </w:r>
      </w:ins>
      <w:r w:rsidR="00BC43FF">
        <w:rPr>
          <w:sz w:val="18"/>
          <w:szCs w:val="18"/>
        </w:rPr>
        <w:t>ol</w:t>
      </w:r>
      <w:r w:rsidR="007F053F">
        <w:rPr>
          <w:sz w:val="18"/>
          <w:szCs w:val="18"/>
        </w:rPr>
        <w:t xml:space="preserve"> (Hansen</w:t>
      </w:r>
      <w:r w:rsidRPr="009855B8">
        <w:rPr>
          <w:sz w:val="18"/>
          <w:szCs w:val="18"/>
        </w:rPr>
        <w:t xml:space="preserve"> </w:t>
      </w:r>
      <w:r w:rsidR="007F053F">
        <w:rPr>
          <w:sz w:val="18"/>
          <w:szCs w:val="18"/>
        </w:rPr>
        <w:t xml:space="preserve">2010) </w:t>
      </w:r>
      <w:r w:rsidR="001F5199">
        <w:rPr>
          <w:sz w:val="18"/>
          <w:szCs w:val="18"/>
        </w:rPr>
        <w:t>several</w:t>
      </w:r>
      <w:r w:rsidRPr="009855B8">
        <w:rPr>
          <w:sz w:val="18"/>
          <w:szCs w:val="18"/>
        </w:rPr>
        <w:t xml:space="preserve"> additional visualization and selection crit</w:t>
      </w:r>
      <w:r w:rsidRPr="009855B8">
        <w:rPr>
          <w:sz w:val="18"/>
          <w:szCs w:val="18"/>
        </w:rPr>
        <w:t>e</w:t>
      </w:r>
      <w:r w:rsidRPr="009855B8">
        <w:rPr>
          <w:sz w:val="18"/>
          <w:szCs w:val="18"/>
        </w:rPr>
        <w:t>ria are available (ribbon display, toggling molecule granularity, coloring options etc).</w:t>
      </w:r>
    </w:p>
    <w:p w:rsidR="0096012D" w:rsidRPr="009855B8" w:rsidRDefault="0096012D" w:rsidP="009855B8">
      <w:pPr>
        <w:pStyle w:val="ParaNoInd0"/>
        <w:spacing w:line="220" w:lineRule="exact"/>
        <w:rPr>
          <w:sz w:val="18"/>
          <w:szCs w:val="18"/>
        </w:rPr>
      </w:pPr>
    </w:p>
    <w:p w:rsidR="00294179" w:rsidRDefault="00294179" w:rsidP="009855B8">
      <w:pPr>
        <w:pStyle w:val="ParaNoInd0"/>
        <w:spacing w:line="220" w:lineRule="exact"/>
        <w:rPr>
          <w:sz w:val="18"/>
          <w:szCs w:val="18"/>
        </w:rPr>
      </w:pPr>
      <w:r w:rsidRPr="009855B8">
        <w:rPr>
          <w:sz w:val="18"/>
          <w:szCs w:val="18"/>
        </w:rPr>
        <w:t xml:space="preserve">   A sequence based view is also provided, which provides some of the information available in the structural view. The detected fragments are shown as a series of colored rectangles in the s</w:t>
      </w:r>
      <w:r w:rsidRPr="009855B8">
        <w:rPr>
          <w:sz w:val="18"/>
          <w:szCs w:val="18"/>
        </w:rPr>
        <w:t>e</w:t>
      </w:r>
      <w:r w:rsidRPr="009855B8">
        <w:rPr>
          <w:sz w:val="18"/>
          <w:szCs w:val="18"/>
        </w:rPr>
        <w:t>quence view, with the colors corresponding to the coloring of any three dimensional view.  Coverage information and feature (e.g. secondary structure, miss</w:t>
      </w:r>
      <w:r w:rsidR="00036CEB">
        <w:rPr>
          <w:sz w:val="18"/>
          <w:szCs w:val="18"/>
        </w:rPr>
        <w:t>ed</w:t>
      </w:r>
      <w:r w:rsidRPr="009855B8">
        <w:rPr>
          <w:sz w:val="18"/>
          <w:szCs w:val="18"/>
        </w:rPr>
        <w:t xml:space="preserve"> cleavages) are also overlaid on the sequence view.</w:t>
      </w:r>
    </w:p>
    <w:p w:rsidR="00EB64FD" w:rsidRPr="009855B8" w:rsidRDefault="00EB64FD" w:rsidP="009855B8">
      <w:pPr>
        <w:pStyle w:val="ParaNoInd0"/>
        <w:spacing w:line="220" w:lineRule="exact"/>
        <w:rPr>
          <w:sz w:val="18"/>
          <w:szCs w:val="18"/>
        </w:rPr>
      </w:pPr>
    </w:p>
    <w:p w:rsidR="00D83B8A" w:rsidRDefault="00294179" w:rsidP="009855B8">
      <w:pPr>
        <w:pStyle w:val="ParaNoInd0"/>
        <w:spacing w:line="220" w:lineRule="exact"/>
        <w:rPr>
          <w:sz w:val="18"/>
          <w:szCs w:val="18"/>
        </w:rPr>
      </w:pPr>
      <w:r w:rsidRPr="009855B8">
        <w:rPr>
          <w:sz w:val="18"/>
          <w:szCs w:val="18"/>
        </w:rPr>
        <w:t xml:space="preserve">   The base web application is </w:t>
      </w:r>
      <w:r w:rsidR="00463421">
        <w:rPr>
          <w:sz w:val="18"/>
          <w:szCs w:val="18"/>
        </w:rPr>
        <w:t>accessible at</w:t>
      </w:r>
      <w:r w:rsidRPr="009855B8">
        <w:rPr>
          <w:sz w:val="18"/>
          <w:szCs w:val="18"/>
        </w:rPr>
        <w:t xml:space="preserve"> </w:t>
      </w:r>
      <w:ins w:id="5" w:author="steve" w:date="2013-05-12T12:36:00Z">
        <w:r w:rsidR="00535349">
          <w:rPr>
            <w:sz w:val="18"/>
            <w:szCs w:val="18"/>
          </w:rPr>
          <w:fldChar w:fldCharType="begin"/>
        </w:r>
        <w:r w:rsidR="00E34D76">
          <w:rPr>
            <w:sz w:val="18"/>
            <w:szCs w:val="18"/>
          </w:rPr>
          <w:instrText xml:space="preserve"> HYPERLINK "http://db.systemsbiology.net:8080/Spaghetti/Index.html" </w:instrText>
        </w:r>
        <w:r w:rsidR="00535349">
          <w:rPr>
            <w:sz w:val="18"/>
            <w:szCs w:val="18"/>
          </w:rPr>
          <w:fldChar w:fldCharType="separate"/>
        </w:r>
        <w:r w:rsidR="00E34D76" w:rsidRPr="00E34D76">
          <w:rPr>
            <w:rStyle w:val="Hyperlink"/>
            <w:sz w:val="18"/>
            <w:szCs w:val="18"/>
          </w:rPr>
          <w:t>http://db.systemsbiology.net:8080/Spaghetti/Index.html</w:t>
        </w:r>
        <w:r w:rsidR="00535349">
          <w:rPr>
            <w:sz w:val="18"/>
            <w:szCs w:val="18"/>
          </w:rPr>
          <w:fldChar w:fldCharType="end"/>
        </w:r>
        <w:r w:rsidR="00E34D76">
          <w:rPr>
            <w:sz w:val="18"/>
            <w:szCs w:val="18"/>
          </w:rPr>
          <w:t>,</w:t>
        </w:r>
      </w:ins>
      <w:r w:rsidRPr="009855B8">
        <w:rPr>
          <w:sz w:val="18"/>
          <w:szCs w:val="18"/>
        </w:rPr>
        <w:t xml:space="preserve"> which will show the fragments aligned relative to the protein structure and any detected and useful 3D models. A selected set of proteins and fragments from Peptide </w:t>
      </w:r>
      <w:r w:rsidR="00C65FB4">
        <w:rPr>
          <w:sz w:val="18"/>
          <w:szCs w:val="18"/>
        </w:rPr>
        <w:t>\</w:t>
      </w:r>
      <w:r w:rsidRPr="009855B8">
        <w:rPr>
          <w:sz w:val="18"/>
          <w:szCs w:val="18"/>
        </w:rPr>
        <w:t xml:space="preserve">Atlas </w:t>
      </w:r>
      <w:r w:rsidR="00937D45">
        <w:rPr>
          <w:sz w:val="18"/>
          <w:szCs w:val="18"/>
        </w:rPr>
        <w:t xml:space="preserve">(Desiere 2006) </w:t>
      </w:r>
      <w:r w:rsidRPr="009855B8">
        <w:rPr>
          <w:sz w:val="18"/>
          <w:szCs w:val="18"/>
        </w:rPr>
        <w:t>are also avail</w:t>
      </w:r>
      <w:r w:rsidRPr="009855B8">
        <w:rPr>
          <w:sz w:val="18"/>
          <w:szCs w:val="18"/>
        </w:rPr>
        <w:t>a</w:t>
      </w:r>
      <w:r w:rsidRPr="009855B8">
        <w:rPr>
          <w:sz w:val="18"/>
          <w:szCs w:val="18"/>
        </w:rPr>
        <w:t xml:space="preserve">ble. </w:t>
      </w:r>
    </w:p>
    <w:p w:rsidR="00726B71" w:rsidRDefault="00726B71" w:rsidP="009855B8">
      <w:pPr>
        <w:pStyle w:val="ParaNoInd0"/>
        <w:spacing w:line="220" w:lineRule="exact"/>
        <w:rPr>
          <w:sz w:val="18"/>
          <w:szCs w:val="18"/>
        </w:rPr>
      </w:pPr>
      <w:bookmarkStart w:id="6" w:name="_GoBack"/>
      <w:bookmarkEnd w:id="6"/>
    </w:p>
    <w:p w:rsidR="0096012D" w:rsidRDefault="0096012D" w:rsidP="009855B8">
      <w:pPr>
        <w:pStyle w:val="ParaNoInd0"/>
        <w:spacing w:line="220" w:lineRule="exact"/>
        <w:rPr>
          <w:sz w:val="18"/>
          <w:szCs w:val="18"/>
        </w:rPr>
      </w:pPr>
    </w:p>
    <w:p w:rsidR="0096012D" w:rsidRDefault="00C47EB5" w:rsidP="00726B71">
      <w:pPr>
        <w:pStyle w:val="ParaNoInd"/>
        <w:spacing w:line="240" w:lineRule="auto"/>
        <w:rPr>
          <w:sz w:val="16"/>
          <w:szCs w:val="16"/>
        </w:rPr>
      </w:pPr>
      <w:r>
        <w:rPr>
          <w:noProof/>
          <w:sz w:val="16"/>
          <w:szCs w:val="16"/>
        </w:rPr>
        <w:drawing>
          <wp:inline distT="0" distB="0" distL="0" distR="0">
            <wp:extent cx="3027045" cy="3556635"/>
            <wp:effectExtent l="19050" t="19050" r="20955" b="24765"/>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27045" cy="3556635"/>
                    </a:xfrm>
                    <a:prstGeom prst="rect">
                      <a:avLst/>
                    </a:prstGeom>
                    <a:noFill/>
                    <a:ln w="9525" cmpd="sng">
                      <a:solidFill>
                        <a:srgbClr val="000000"/>
                      </a:solidFill>
                      <a:miter lim="800000"/>
                      <a:headEnd/>
                      <a:tailEnd/>
                    </a:ln>
                    <a:effectLst/>
                  </pic:spPr>
                </pic:pic>
              </a:graphicData>
            </a:graphic>
          </wp:inline>
        </w:drawing>
      </w:r>
    </w:p>
    <w:p w:rsidR="0096012D" w:rsidRDefault="0096012D" w:rsidP="00201340">
      <w:pPr>
        <w:pStyle w:val="ParaNoInd"/>
        <w:rPr>
          <w:sz w:val="16"/>
          <w:szCs w:val="16"/>
        </w:rPr>
      </w:pPr>
    </w:p>
    <w:p w:rsidR="00201340" w:rsidRDefault="00201340" w:rsidP="00201340">
      <w:pPr>
        <w:pStyle w:val="ParaNoInd"/>
        <w:rPr>
          <w:ins w:id="7" w:author="steve" w:date="2013-05-15T22:21:00Z"/>
          <w:sz w:val="16"/>
          <w:szCs w:val="16"/>
        </w:rPr>
      </w:pPr>
      <w:proofErr w:type="gramStart"/>
      <w:r w:rsidRPr="00D33310">
        <w:rPr>
          <w:sz w:val="16"/>
          <w:szCs w:val="16"/>
        </w:rPr>
        <w:t>Fig 1.</w:t>
      </w:r>
      <w:proofErr w:type="gramEnd"/>
      <w:r w:rsidRPr="00D33310">
        <w:rPr>
          <w:sz w:val="16"/>
          <w:szCs w:val="16"/>
        </w:rPr>
        <w:t xml:space="preserve"> </w:t>
      </w:r>
      <w:r>
        <w:rPr>
          <w:sz w:val="16"/>
          <w:szCs w:val="16"/>
        </w:rPr>
        <w:t xml:space="preserve">Visualizations used in Spaghetti to show the location of the mapped peptide fragments. Both linear and, if available, 3D representations </w:t>
      </w:r>
      <w:r w:rsidR="00C65FB4">
        <w:rPr>
          <w:sz w:val="16"/>
          <w:szCs w:val="16"/>
        </w:rPr>
        <w:t>can be displayed</w:t>
      </w:r>
      <w:r>
        <w:rPr>
          <w:sz w:val="16"/>
          <w:szCs w:val="16"/>
        </w:rPr>
        <w:t xml:space="preserve">. The linear view </w:t>
      </w:r>
      <w:r w:rsidR="00726B71">
        <w:rPr>
          <w:sz w:val="16"/>
          <w:szCs w:val="16"/>
        </w:rPr>
        <w:t xml:space="preserve">(E) </w:t>
      </w:r>
      <w:r>
        <w:rPr>
          <w:sz w:val="16"/>
          <w:szCs w:val="16"/>
        </w:rPr>
        <w:t xml:space="preserve">is shown on the bottom, while the top four images show different 3D </w:t>
      </w:r>
      <w:r w:rsidRPr="009855B8">
        <w:rPr>
          <w:sz w:val="16"/>
          <w:szCs w:val="16"/>
        </w:rPr>
        <w:t>representations</w:t>
      </w:r>
      <w:r w:rsidR="00726B71">
        <w:rPr>
          <w:sz w:val="16"/>
          <w:szCs w:val="16"/>
        </w:rPr>
        <w:t xml:space="preserve"> (A-D)</w:t>
      </w:r>
      <w:r w:rsidRPr="009855B8">
        <w:rPr>
          <w:sz w:val="16"/>
          <w:szCs w:val="16"/>
        </w:rPr>
        <w:t>. For the 3D view a variety of options are available to highlight fragments by secondary structure</w:t>
      </w:r>
      <w:r w:rsidR="00726B71">
        <w:rPr>
          <w:sz w:val="16"/>
          <w:szCs w:val="16"/>
        </w:rPr>
        <w:t xml:space="preserve"> (B)</w:t>
      </w:r>
      <w:r w:rsidRPr="009855B8">
        <w:rPr>
          <w:sz w:val="16"/>
          <w:szCs w:val="16"/>
        </w:rPr>
        <w:t>, hydrophobicity view coverage view</w:t>
      </w:r>
      <w:r w:rsidR="00726B71">
        <w:rPr>
          <w:sz w:val="16"/>
          <w:szCs w:val="16"/>
        </w:rPr>
        <w:t xml:space="preserve"> (C)</w:t>
      </w:r>
      <w:r w:rsidRPr="009855B8">
        <w:rPr>
          <w:sz w:val="16"/>
          <w:szCs w:val="16"/>
        </w:rPr>
        <w:t xml:space="preserve"> and </w:t>
      </w:r>
      <w:r w:rsidR="00BC43FF">
        <w:rPr>
          <w:sz w:val="16"/>
          <w:szCs w:val="16"/>
        </w:rPr>
        <w:t>s</w:t>
      </w:r>
      <w:r w:rsidRPr="009855B8">
        <w:rPr>
          <w:sz w:val="16"/>
          <w:szCs w:val="16"/>
        </w:rPr>
        <w:t>olvent exposure</w:t>
      </w:r>
      <w:r w:rsidR="00726B71">
        <w:rPr>
          <w:sz w:val="16"/>
          <w:szCs w:val="16"/>
        </w:rPr>
        <w:t xml:space="preserve"> (D)</w:t>
      </w:r>
      <w:r w:rsidRPr="009855B8">
        <w:rPr>
          <w:sz w:val="16"/>
          <w:szCs w:val="16"/>
        </w:rPr>
        <w:t xml:space="preserve">. </w:t>
      </w:r>
      <w:r w:rsidR="00B5146B">
        <w:rPr>
          <w:sz w:val="16"/>
          <w:szCs w:val="16"/>
        </w:rPr>
        <w:t>As the tool uses J</w:t>
      </w:r>
      <w:r w:rsidR="00BC43FF">
        <w:rPr>
          <w:sz w:val="16"/>
          <w:szCs w:val="16"/>
        </w:rPr>
        <w:t>m</w:t>
      </w:r>
      <w:r w:rsidR="00B5146B">
        <w:rPr>
          <w:sz w:val="16"/>
          <w:szCs w:val="16"/>
        </w:rPr>
        <w:t>ol, o</w:t>
      </w:r>
      <w:r w:rsidR="00B5146B" w:rsidRPr="00726B71">
        <w:rPr>
          <w:sz w:val="16"/>
          <w:szCs w:val="16"/>
        </w:rPr>
        <w:t xml:space="preserve">ther controls are </w:t>
      </w:r>
      <w:ins w:id="8" w:author="steve" w:date="2013-05-15T22:13:00Z">
        <w:r w:rsidR="0087015E">
          <w:rPr>
            <w:sz w:val="16"/>
            <w:szCs w:val="16"/>
          </w:rPr>
          <w:t xml:space="preserve"> </w:t>
        </w:r>
      </w:ins>
      <w:r w:rsidR="00B5146B" w:rsidRPr="00726B71">
        <w:rPr>
          <w:sz w:val="16"/>
          <w:szCs w:val="16"/>
        </w:rPr>
        <w:t xml:space="preserve"> ribbon structure </w:t>
      </w:r>
      <w:proofErr w:type="gramStart"/>
      <w:r w:rsidR="00B5146B" w:rsidRPr="00726B71">
        <w:rPr>
          <w:sz w:val="16"/>
          <w:szCs w:val="16"/>
        </w:rPr>
        <w:t>of proteins and to show or not show specific chains in the molecule</w:t>
      </w:r>
      <w:proofErr w:type="gramEnd"/>
      <w:r w:rsidR="00B5146B" w:rsidRPr="00726B71">
        <w:rPr>
          <w:sz w:val="16"/>
          <w:szCs w:val="16"/>
        </w:rPr>
        <w:t>.</w:t>
      </w:r>
      <w:r w:rsidR="00B5146B">
        <w:t xml:space="preserve"> </w:t>
      </w:r>
      <w:ins w:id="9" w:author="steve" w:date="2013-05-15T22:14:00Z">
        <w:r w:rsidR="0087015E">
          <w:rPr>
            <w:sz w:val="16"/>
            <w:szCs w:val="16"/>
          </w:rPr>
          <w:t xml:space="preserve"> </w:t>
        </w:r>
      </w:ins>
      <w:r w:rsidR="00726B71">
        <w:rPr>
          <w:sz w:val="16"/>
          <w:szCs w:val="16"/>
        </w:rPr>
        <w:t xml:space="preserve">. </w:t>
      </w:r>
    </w:p>
    <w:p w:rsidR="00F90D9E" w:rsidRDefault="00F90D9E" w:rsidP="00201340">
      <w:pPr>
        <w:pStyle w:val="ParaNoInd"/>
      </w:pPr>
    </w:p>
    <w:p w:rsidR="00D83B8A" w:rsidRDefault="00294179" w:rsidP="00341B9C">
      <w:pPr>
        <w:pStyle w:val="Heading1"/>
        <w:spacing w:before="360"/>
        <w:ind w:left="360" w:hanging="360"/>
      </w:pPr>
      <w:r>
        <w:lastRenderedPageBreak/>
        <w:t>DISCUSSION</w:t>
      </w:r>
    </w:p>
    <w:p w:rsidR="00294179" w:rsidRDefault="00294179" w:rsidP="00294179">
      <w:pPr>
        <w:pStyle w:val="ParaNoInd"/>
      </w:pPr>
      <w:r>
        <w:t xml:space="preserve">Spaghetti is a tool </w:t>
      </w:r>
      <w:r w:rsidR="000B7302">
        <w:t xml:space="preserve">that can be used to </w:t>
      </w:r>
      <w:r>
        <w:t xml:space="preserve">integrate information </w:t>
      </w:r>
      <w:r w:rsidR="000B7302">
        <w:t xml:space="preserve">about detected </w:t>
      </w:r>
      <w:r>
        <w:t>peptide</w:t>
      </w:r>
      <w:r w:rsidR="000B7302">
        <w:t>s</w:t>
      </w:r>
      <w:r>
        <w:t xml:space="preserve"> </w:t>
      </w:r>
      <w:r w:rsidR="000B7302">
        <w:t>from</w:t>
      </w:r>
      <w:r>
        <w:t xml:space="preserve"> proteins </w:t>
      </w:r>
      <w:r w:rsidR="000B7302">
        <w:t>with</w:t>
      </w:r>
      <w:r>
        <w:t xml:space="preserve"> existing structur</w:t>
      </w:r>
      <w:r w:rsidR="000B7302">
        <w:t>al and s</w:t>
      </w:r>
      <w:r w:rsidR="000B7302">
        <w:t>e</w:t>
      </w:r>
      <w:r w:rsidR="000B7302">
        <w:t>quence</w:t>
      </w:r>
      <w:r>
        <w:t xml:space="preserve"> </w:t>
      </w:r>
      <w:r w:rsidR="000B7302">
        <w:t>data</w:t>
      </w:r>
      <w:r>
        <w:t>. In addition to providing a tool for visualization, the tool can be used to help determine why certain peptides are detec</w:t>
      </w:r>
      <w:r>
        <w:t>t</w:t>
      </w:r>
      <w:r>
        <w:t>ed and certain region of protein molecules are found in many d</w:t>
      </w:r>
      <w:r>
        <w:t>e</w:t>
      </w:r>
      <w:r>
        <w:t>tected peptides and others are not.</w:t>
      </w:r>
    </w:p>
    <w:p w:rsidR="0096012D" w:rsidRDefault="0096012D" w:rsidP="00294179">
      <w:pPr>
        <w:pStyle w:val="ParaNoInd"/>
      </w:pPr>
    </w:p>
    <w:p w:rsidR="00D83B8A" w:rsidRDefault="00EB64FD" w:rsidP="00294179">
      <w:pPr>
        <w:pStyle w:val="ParaNoInd"/>
      </w:pPr>
      <w:r>
        <w:t xml:space="preserve">   </w:t>
      </w:r>
      <w:r w:rsidR="00294179">
        <w:t xml:space="preserve">Proteins are normally denatured prior to digestion </w:t>
      </w:r>
      <w:r w:rsidR="00E34D76">
        <w:t>for proteomic</w:t>
      </w:r>
      <w:r w:rsidR="00294179">
        <w:t xml:space="preserve"> analysis. This denaturation raises que</w:t>
      </w:r>
      <w:r w:rsidR="00294179">
        <w:t>s</w:t>
      </w:r>
      <w:r w:rsidR="00294179">
        <w:t>tions as to the relevance of any prior three dimensional structure. Visualization of the relatio</w:t>
      </w:r>
      <w:r w:rsidR="00294179">
        <w:t>n</w:t>
      </w:r>
      <w:r w:rsidR="00294179">
        <w:t>ship between known three dimensional structure and detected fragments may prove useful in seeing where denaturation may be incomplete and the dimensional structure may affect digestion and detected peptides. By integrating several sources of information about protein structure with information about peptides detected by proteomic studies spaghetti allows examination of regions of pr</w:t>
      </w:r>
      <w:r w:rsidR="00294179">
        <w:t>o</w:t>
      </w:r>
      <w:r w:rsidR="00294179">
        <w:t xml:space="preserve">teins which have many detected fragments </w:t>
      </w:r>
      <w:r w:rsidR="00E34D76">
        <w:t>as well</w:t>
      </w:r>
      <w:r w:rsidR="00294179">
        <w:t xml:space="preserve"> </w:t>
      </w:r>
      <w:r w:rsidR="00E34D76">
        <w:t xml:space="preserve">as </w:t>
      </w:r>
      <w:ins w:id="10" w:author="steve" w:date="2013-05-12T12:37:00Z">
        <w:r w:rsidR="00E34D76">
          <w:t>the characte</w:t>
        </w:r>
        <w:r w:rsidR="00E34D76">
          <w:t>r</w:t>
        </w:r>
        <w:r w:rsidR="00E34D76">
          <w:t>istics</w:t>
        </w:r>
      </w:ins>
      <w:r w:rsidR="00764C3E">
        <w:t xml:space="preserve"> </w:t>
      </w:r>
      <w:proofErr w:type="gramStart"/>
      <w:r w:rsidR="00764C3E">
        <w:t xml:space="preserve">of  </w:t>
      </w:r>
      <w:r w:rsidR="00294179">
        <w:t>regions</w:t>
      </w:r>
      <w:proofErr w:type="gramEnd"/>
      <w:r w:rsidR="00294179">
        <w:t xml:space="preserve"> where few or no pe</w:t>
      </w:r>
      <w:r w:rsidR="00294179">
        <w:t>p</w:t>
      </w:r>
      <w:r w:rsidR="00294179">
        <w:t>tides are detected.</w:t>
      </w:r>
    </w:p>
    <w:p w:rsidR="001A5509" w:rsidRDefault="001A5509" w:rsidP="00341B9C">
      <w:pPr>
        <w:pStyle w:val="AckHead"/>
        <w:spacing w:before="360"/>
      </w:pPr>
      <w:r>
        <w:t>acknowledgements</w:t>
      </w:r>
    </w:p>
    <w:p w:rsidR="00CD55D8" w:rsidRDefault="00AE01C5" w:rsidP="00AE01C5">
      <w:pPr>
        <w:pStyle w:val="AckText"/>
      </w:pPr>
      <w:r w:rsidRPr="00AE01C5">
        <w:t>This project is supported by Award Number R01GM087221 from NIGMS, major research instrumentation grant 0923536 (to RM) and we also thank the Luxembourg Centre for Systems Biomed</w:t>
      </w:r>
      <w:r w:rsidRPr="00AE01C5">
        <w:t>i</w:t>
      </w:r>
      <w:r w:rsidRPr="00AE01C5">
        <w:t>cine and the University of Luxembourg for support.  The content is solely the responsibility of the authors and does not necessarily represent the official views of the NIH.</w:t>
      </w:r>
    </w:p>
    <w:p w:rsidR="00AE01C5" w:rsidRDefault="00AE01C5" w:rsidP="00AE01C5">
      <w:pPr>
        <w:pStyle w:val="AckText"/>
      </w:pPr>
    </w:p>
    <w:p w:rsidR="00D83B8A" w:rsidRDefault="00D83B8A">
      <w:pPr>
        <w:pStyle w:val="RefHead"/>
      </w:pPr>
      <w:r>
        <w:t>References</w:t>
      </w:r>
    </w:p>
    <w:p w:rsidR="00201340" w:rsidRDefault="00201340" w:rsidP="00EB64FD">
      <w:pPr>
        <w:pStyle w:val="ParaNoInd"/>
        <w:spacing w:line="240" w:lineRule="auto"/>
        <w:rPr>
          <w:sz w:val="16"/>
          <w:szCs w:val="16"/>
        </w:rPr>
      </w:pPr>
      <w:r w:rsidRPr="00EB64FD">
        <w:rPr>
          <w:sz w:val="16"/>
          <w:szCs w:val="16"/>
        </w:rPr>
        <w:t>Desiere F, Deutsch EW, King NL, Nesvizhskii AI, Mallick P, Eng J, Chen S, Eddes J, Loevenich SN, Aebersold R. (2006). The Peptide Atlas Project. Nucleic Acids Research, 34, 2006.</w:t>
      </w:r>
    </w:p>
    <w:p w:rsidR="00EB64FD" w:rsidRPr="00EB64FD" w:rsidRDefault="00EB64FD" w:rsidP="00EB64FD">
      <w:pPr>
        <w:pStyle w:val="ParaNoInd"/>
        <w:spacing w:line="240" w:lineRule="auto"/>
        <w:rPr>
          <w:sz w:val="16"/>
          <w:szCs w:val="16"/>
        </w:rPr>
      </w:pPr>
    </w:p>
    <w:p w:rsidR="00CA5A46" w:rsidRDefault="00CA5A46" w:rsidP="00EB64FD">
      <w:pPr>
        <w:pStyle w:val="ParaNoInd"/>
        <w:spacing w:line="240" w:lineRule="auto"/>
        <w:rPr>
          <w:sz w:val="16"/>
          <w:szCs w:val="16"/>
        </w:rPr>
      </w:pPr>
      <w:r w:rsidRPr="00CA5A46">
        <w:rPr>
          <w:sz w:val="16"/>
          <w:szCs w:val="16"/>
        </w:rPr>
        <w:t>Keller A, Eng J, Zhang N, Li XJ. Aebersold R. (2005) "A uniform prot</w:t>
      </w:r>
      <w:r w:rsidRPr="00CA5A46">
        <w:rPr>
          <w:sz w:val="16"/>
          <w:szCs w:val="16"/>
        </w:rPr>
        <w:t>e</w:t>
      </w:r>
      <w:r w:rsidRPr="00CA5A46">
        <w:rPr>
          <w:sz w:val="16"/>
          <w:szCs w:val="16"/>
        </w:rPr>
        <w:t>omics MS/MS analysis platform utilizing open XML file formats." M</w:t>
      </w:r>
      <w:r w:rsidRPr="00CA5A46">
        <w:rPr>
          <w:sz w:val="16"/>
          <w:szCs w:val="16"/>
        </w:rPr>
        <w:t>o</w:t>
      </w:r>
      <w:r w:rsidRPr="00CA5A46">
        <w:rPr>
          <w:sz w:val="16"/>
          <w:szCs w:val="16"/>
        </w:rPr>
        <w:t>lecular Systems Biology 2:1–8</w:t>
      </w:r>
      <w:r>
        <w:rPr>
          <w:sz w:val="16"/>
          <w:szCs w:val="16"/>
        </w:rPr>
        <w:t>.</w:t>
      </w:r>
    </w:p>
    <w:p w:rsidR="00EB64FD" w:rsidRDefault="00EB64FD" w:rsidP="00EB64FD">
      <w:pPr>
        <w:pStyle w:val="ParaNoInd"/>
        <w:spacing w:line="240" w:lineRule="auto"/>
        <w:rPr>
          <w:sz w:val="16"/>
          <w:szCs w:val="16"/>
        </w:rPr>
      </w:pPr>
    </w:p>
    <w:p w:rsidR="00EB64FD" w:rsidRDefault="00EB64FD" w:rsidP="00EB64FD">
      <w:pPr>
        <w:pStyle w:val="Bibliography"/>
        <w:rPr>
          <w:sz w:val="16"/>
          <w:szCs w:val="16"/>
        </w:rPr>
      </w:pPr>
      <w:r w:rsidRPr="00EB64FD">
        <w:rPr>
          <w:sz w:val="16"/>
          <w:szCs w:val="16"/>
        </w:rPr>
        <w:t>Hanson, R (2010). Jmol -- A Paradigm Shift in Crystallographic Visualiz</w:t>
      </w:r>
      <w:r w:rsidRPr="00EB64FD">
        <w:rPr>
          <w:sz w:val="16"/>
          <w:szCs w:val="16"/>
        </w:rPr>
        <w:t>a</w:t>
      </w:r>
      <w:r w:rsidRPr="00EB64FD">
        <w:rPr>
          <w:sz w:val="16"/>
          <w:szCs w:val="16"/>
        </w:rPr>
        <w:t>tion.  J. Appl. Cryst, 43, 2010.</w:t>
      </w:r>
    </w:p>
    <w:p w:rsidR="00EB64FD" w:rsidRDefault="00EB64FD" w:rsidP="00EB64FD">
      <w:pPr>
        <w:pStyle w:val="ParaNoInd"/>
        <w:spacing w:line="240" w:lineRule="auto"/>
        <w:rPr>
          <w:sz w:val="16"/>
          <w:szCs w:val="16"/>
        </w:rPr>
      </w:pPr>
    </w:p>
    <w:p w:rsidR="00EB64FD" w:rsidRDefault="00EB64FD" w:rsidP="00EB64FD">
      <w:pPr>
        <w:pStyle w:val="ParaNoInd"/>
        <w:spacing w:line="240" w:lineRule="auto"/>
        <w:rPr>
          <w:sz w:val="16"/>
          <w:szCs w:val="16"/>
        </w:rPr>
      </w:pPr>
      <w:r w:rsidRPr="00EB64FD">
        <w:rPr>
          <w:sz w:val="16"/>
          <w:szCs w:val="16"/>
        </w:rPr>
        <w:t xml:space="preserve">Lesser </w:t>
      </w:r>
      <w:proofErr w:type="gramStart"/>
      <w:r w:rsidRPr="00EB64FD">
        <w:rPr>
          <w:sz w:val="16"/>
          <w:szCs w:val="16"/>
        </w:rPr>
        <w:t>G,</w:t>
      </w:r>
      <w:proofErr w:type="gramEnd"/>
      <w:r w:rsidRPr="00EB64FD">
        <w:rPr>
          <w:sz w:val="16"/>
          <w:szCs w:val="16"/>
        </w:rPr>
        <w:t xml:space="preserve"> and Rose G (1990). Hydrophobicity of Amino Acid Subgroups in Proteins. </w:t>
      </w:r>
      <w:r w:rsidRPr="00EB64FD">
        <w:rPr>
          <w:iCs/>
          <w:sz w:val="16"/>
          <w:szCs w:val="16"/>
        </w:rPr>
        <w:t>Proteins: Structure, Function, and Bioinformatics</w:t>
      </w:r>
      <w:r w:rsidRPr="00EB64FD">
        <w:rPr>
          <w:sz w:val="16"/>
          <w:szCs w:val="16"/>
        </w:rPr>
        <w:t xml:space="preserve"> 8 (1), 1990.</w:t>
      </w:r>
    </w:p>
    <w:p w:rsidR="00EB64FD" w:rsidRPr="00EB64FD" w:rsidRDefault="00EB64FD" w:rsidP="00EB64FD">
      <w:pPr>
        <w:pStyle w:val="ParaNoInd"/>
        <w:spacing w:line="240" w:lineRule="auto"/>
        <w:rPr>
          <w:sz w:val="16"/>
          <w:szCs w:val="16"/>
        </w:rPr>
      </w:pPr>
    </w:p>
    <w:p w:rsidR="00EB64FD" w:rsidRDefault="00EB64FD" w:rsidP="00EB64FD">
      <w:pPr>
        <w:pStyle w:val="ParaNoInd"/>
        <w:spacing w:line="240" w:lineRule="auto"/>
        <w:rPr>
          <w:sz w:val="16"/>
          <w:szCs w:val="16"/>
        </w:rPr>
      </w:pPr>
      <w:r w:rsidRPr="00EB64FD">
        <w:rPr>
          <w:sz w:val="16"/>
          <w:szCs w:val="16"/>
        </w:rPr>
        <w:t xml:space="preserve">Shrake A, Rupley </w:t>
      </w:r>
      <w:r w:rsidR="00833E8A" w:rsidRPr="00EB64FD">
        <w:rPr>
          <w:sz w:val="16"/>
          <w:szCs w:val="16"/>
        </w:rPr>
        <w:t>JA. (1973). "Environment and exposure to solvent of protein atoms. Lysozyme a</w:t>
      </w:r>
      <w:r w:rsidRPr="00EB64FD">
        <w:rPr>
          <w:sz w:val="16"/>
          <w:szCs w:val="16"/>
        </w:rPr>
        <w:t>nd insulin". J Mol Biol 79(2), 1973.</w:t>
      </w:r>
    </w:p>
    <w:p w:rsidR="00EB64FD" w:rsidRPr="00EB64FD" w:rsidRDefault="00EB64FD" w:rsidP="00EB64FD"/>
    <w:p w:rsidR="00201340" w:rsidRDefault="00201340" w:rsidP="00EB64FD">
      <w:pPr>
        <w:pStyle w:val="Bibliography"/>
        <w:rPr>
          <w:sz w:val="16"/>
          <w:szCs w:val="16"/>
        </w:rPr>
      </w:pPr>
      <w:r w:rsidRPr="00EB64FD">
        <w:rPr>
          <w:sz w:val="16"/>
          <w:szCs w:val="16"/>
        </w:rPr>
        <w:t>Siepen</w:t>
      </w:r>
      <w:r w:rsidR="00EB64FD" w:rsidRPr="00EB64FD">
        <w:rPr>
          <w:sz w:val="16"/>
          <w:szCs w:val="16"/>
        </w:rPr>
        <w:t xml:space="preserve"> J</w:t>
      </w:r>
      <w:r w:rsidRPr="00EB64FD">
        <w:rPr>
          <w:sz w:val="16"/>
          <w:szCs w:val="16"/>
        </w:rPr>
        <w:t xml:space="preserve">, </w:t>
      </w:r>
      <w:r w:rsidR="00EB64FD" w:rsidRPr="00EB64FD">
        <w:rPr>
          <w:sz w:val="16"/>
          <w:szCs w:val="16"/>
        </w:rPr>
        <w:t>Keevil E,</w:t>
      </w:r>
      <w:r w:rsidRPr="00EB64FD">
        <w:rPr>
          <w:sz w:val="16"/>
          <w:szCs w:val="16"/>
        </w:rPr>
        <w:t xml:space="preserve"> Knight</w:t>
      </w:r>
      <w:r w:rsidR="00EB64FD" w:rsidRPr="00EB64FD">
        <w:rPr>
          <w:sz w:val="16"/>
          <w:szCs w:val="16"/>
        </w:rPr>
        <w:t xml:space="preserve"> D</w:t>
      </w:r>
      <w:r w:rsidRPr="00EB64FD">
        <w:rPr>
          <w:sz w:val="16"/>
          <w:szCs w:val="16"/>
        </w:rPr>
        <w:t>, and Hubbard</w:t>
      </w:r>
      <w:r w:rsidR="00EB64FD" w:rsidRPr="00EB64FD">
        <w:rPr>
          <w:sz w:val="16"/>
          <w:szCs w:val="16"/>
        </w:rPr>
        <w:t xml:space="preserve"> S</w:t>
      </w:r>
      <w:r w:rsidRPr="00EB64FD">
        <w:rPr>
          <w:sz w:val="16"/>
          <w:szCs w:val="16"/>
        </w:rPr>
        <w:t>.</w:t>
      </w:r>
      <w:r w:rsidR="00EB64FD" w:rsidRPr="00EB64FD">
        <w:rPr>
          <w:sz w:val="16"/>
          <w:szCs w:val="16"/>
        </w:rPr>
        <w:t xml:space="preserve"> (2007)</w:t>
      </w:r>
      <w:r w:rsidRPr="00EB64FD">
        <w:rPr>
          <w:sz w:val="16"/>
          <w:szCs w:val="16"/>
        </w:rPr>
        <w:t xml:space="preserve"> “Prediction of Missed Cleavage Sites in Tryptic Peptides Aids Protein Identification in Prot</w:t>
      </w:r>
      <w:r w:rsidRPr="00EB64FD">
        <w:rPr>
          <w:sz w:val="16"/>
          <w:szCs w:val="16"/>
        </w:rPr>
        <w:t>e</w:t>
      </w:r>
      <w:r w:rsidRPr="00EB64FD">
        <w:rPr>
          <w:sz w:val="16"/>
          <w:szCs w:val="16"/>
        </w:rPr>
        <w:t xml:space="preserve">omics.” </w:t>
      </w:r>
      <w:r w:rsidRPr="00EB64FD">
        <w:rPr>
          <w:iCs/>
          <w:sz w:val="16"/>
          <w:szCs w:val="16"/>
        </w:rPr>
        <w:t>Journal of Proteome Research</w:t>
      </w:r>
      <w:r w:rsidR="00EB64FD" w:rsidRPr="00EB64FD">
        <w:rPr>
          <w:sz w:val="16"/>
          <w:szCs w:val="16"/>
        </w:rPr>
        <w:t xml:space="preserve"> 6 (1), 2007.</w:t>
      </w:r>
    </w:p>
    <w:p w:rsidR="00EB64FD" w:rsidRPr="00EB64FD" w:rsidRDefault="00EB64FD" w:rsidP="00EB64FD"/>
    <w:p w:rsidR="006D1EEF" w:rsidRDefault="00201340" w:rsidP="006D1EEF">
      <w:pPr>
        <w:pStyle w:val="Bibliography"/>
        <w:rPr>
          <w:sz w:val="16"/>
          <w:szCs w:val="16"/>
        </w:rPr>
      </w:pPr>
      <w:r w:rsidRPr="00EB64FD">
        <w:rPr>
          <w:sz w:val="16"/>
          <w:szCs w:val="16"/>
        </w:rPr>
        <w:t>Tang</w:t>
      </w:r>
      <w:r w:rsidR="00EB64FD" w:rsidRPr="00EB64FD">
        <w:rPr>
          <w:sz w:val="16"/>
          <w:szCs w:val="16"/>
        </w:rPr>
        <w:t xml:space="preserve"> H,</w:t>
      </w:r>
      <w:r w:rsidRPr="00EB64FD">
        <w:rPr>
          <w:sz w:val="16"/>
          <w:szCs w:val="16"/>
        </w:rPr>
        <w:t xml:space="preserve"> Arnold</w:t>
      </w:r>
      <w:r w:rsidR="00EB64FD" w:rsidRPr="00EB64FD">
        <w:rPr>
          <w:sz w:val="16"/>
          <w:szCs w:val="16"/>
        </w:rPr>
        <w:t xml:space="preserve"> R</w:t>
      </w:r>
      <w:r w:rsidRPr="00EB64FD">
        <w:rPr>
          <w:sz w:val="16"/>
          <w:szCs w:val="16"/>
        </w:rPr>
        <w:t>, Alves</w:t>
      </w:r>
      <w:r w:rsidR="00EB64FD" w:rsidRPr="00EB64FD">
        <w:rPr>
          <w:sz w:val="16"/>
          <w:szCs w:val="16"/>
        </w:rPr>
        <w:t xml:space="preserve"> P</w:t>
      </w:r>
      <w:r w:rsidRPr="00EB64FD">
        <w:rPr>
          <w:sz w:val="16"/>
          <w:szCs w:val="16"/>
        </w:rPr>
        <w:t>, Xun</w:t>
      </w:r>
      <w:r w:rsidR="00EB64FD" w:rsidRPr="00EB64FD">
        <w:rPr>
          <w:sz w:val="16"/>
          <w:szCs w:val="16"/>
        </w:rPr>
        <w:t xml:space="preserve"> Z</w:t>
      </w:r>
      <w:r w:rsidRPr="00EB64FD">
        <w:rPr>
          <w:sz w:val="16"/>
          <w:szCs w:val="16"/>
        </w:rPr>
        <w:t xml:space="preserve">, </w:t>
      </w:r>
      <w:r w:rsidR="00EB64FD" w:rsidRPr="00EB64FD">
        <w:rPr>
          <w:sz w:val="16"/>
          <w:szCs w:val="16"/>
        </w:rPr>
        <w:t>Clemmer D,</w:t>
      </w:r>
      <w:r w:rsidRPr="00EB64FD">
        <w:rPr>
          <w:sz w:val="16"/>
          <w:szCs w:val="16"/>
        </w:rPr>
        <w:t xml:space="preserve"> Novotny</w:t>
      </w:r>
      <w:r w:rsidR="00EB64FD" w:rsidRPr="00EB64FD">
        <w:rPr>
          <w:sz w:val="16"/>
          <w:szCs w:val="16"/>
        </w:rPr>
        <w:t xml:space="preserve"> M</w:t>
      </w:r>
      <w:r w:rsidRPr="00EB64FD">
        <w:rPr>
          <w:sz w:val="16"/>
          <w:szCs w:val="16"/>
        </w:rPr>
        <w:t>, Reilly</w:t>
      </w:r>
      <w:r w:rsidR="00EB64FD" w:rsidRPr="00EB64FD">
        <w:rPr>
          <w:sz w:val="16"/>
          <w:szCs w:val="16"/>
        </w:rPr>
        <w:t xml:space="preserve"> J</w:t>
      </w:r>
      <w:r w:rsidRPr="00EB64FD">
        <w:rPr>
          <w:sz w:val="16"/>
          <w:szCs w:val="16"/>
        </w:rPr>
        <w:t>, and Radivojac</w:t>
      </w:r>
      <w:r w:rsidR="00EB64FD" w:rsidRPr="00EB64FD">
        <w:rPr>
          <w:sz w:val="16"/>
          <w:szCs w:val="16"/>
        </w:rPr>
        <w:t xml:space="preserve"> P. </w:t>
      </w:r>
      <w:r w:rsidRPr="00EB64FD">
        <w:rPr>
          <w:sz w:val="16"/>
          <w:szCs w:val="16"/>
        </w:rPr>
        <w:t>A Computational Approach Toward Label-free Protein Qua</w:t>
      </w:r>
      <w:r w:rsidRPr="00EB64FD">
        <w:rPr>
          <w:sz w:val="16"/>
          <w:szCs w:val="16"/>
        </w:rPr>
        <w:t>n</w:t>
      </w:r>
      <w:r w:rsidRPr="00EB64FD">
        <w:rPr>
          <w:sz w:val="16"/>
          <w:szCs w:val="16"/>
        </w:rPr>
        <w:t>tification Using Predicted Peptide Detectabil</w:t>
      </w:r>
      <w:r w:rsidR="00EB64FD" w:rsidRPr="00EB64FD">
        <w:rPr>
          <w:sz w:val="16"/>
          <w:szCs w:val="16"/>
        </w:rPr>
        <w:t xml:space="preserve">ity. </w:t>
      </w:r>
      <w:r w:rsidRPr="00EB64FD">
        <w:rPr>
          <w:iCs/>
          <w:sz w:val="16"/>
          <w:szCs w:val="16"/>
        </w:rPr>
        <w:t>Bioinformatics</w:t>
      </w:r>
      <w:r w:rsidR="00EB64FD" w:rsidRPr="00EB64FD">
        <w:rPr>
          <w:sz w:val="16"/>
          <w:szCs w:val="16"/>
        </w:rPr>
        <w:t xml:space="preserve"> 22 (14), 2006</w:t>
      </w:r>
      <w:r w:rsidR="006D1EEF">
        <w:rPr>
          <w:sz w:val="16"/>
          <w:szCs w:val="16"/>
        </w:rPr>
        <w:t>.</w:t>
      </w:r>
    </w:p>
    <w:p w:rsidR="006D1EEF" w:rsidRPr="006D1EEF" w:rsidRDefault="006D1EEF" w:rsidP="006D1EEF"/>
    <w:p w:rsidR="00201340" w:rsidRPr="006D1EEF" w:rsidRDefault="00EB64FD" w:rsidP="006D1EEF">
      <w:pPr>
        <w:pStyle w:val="Bibliography"/>
        <w:rPr>
          <w:sz w:val="16"/>
          <w:szCs w:val="16"/>
        </w:rPr>
      </w:pPr>
      <w:r w:rsidRPr="00EB64FD">
        <w:rPr>
          <w:sz w:val="16"/>
          <w:szCs w:val="16"/>
        </w:rPr>
        <w:t>Webb-Robertson B,</w:t>
      </w:r>
      <w:r w:rsidR="00201340" w:rsidRPr="00EB64FD">
        <w:rPr>
          <w:sz w:val="16"/>
          <w:szCs w:val="16"/>
        </w:rPr>
        <w:t xml:space="preserve"> Cannon</w:t>
      </w:r>
      <w:r w:rsidRPr="00EB64FD">
        <w:rPr>
          <w:sz w:val="16"/>
          <w:szCs w:val="16"/>
        </w:rPr>
        <w:t xml:space="preserve"> W</w:t>
      </w:r>
      <w:r w:rsidR="00201340" w:rsidRPr="00EB64FD">
        <w:rPr>
          <w:sz w:val="16"/>
          <w:szCs w:val="16"/>
        </w:rPr>
        <w:t>, Oehmen</w:t>
      </w:r>
      <w:r w:rsidRPr="00EB64FD">
        <w:rPr>
          <w:sz w:val="16"/>
          <w:szCs w:val="16"/>
        </w:rPr>
        <w:t xml:space="preserve"> C</w:t>
      </w:r>
      <w:r w:rsidR="00201340" w:rsidRPr="00EB64FD">
        <w:rPr>
          <w:sz w:val="16"/>
          <w:szCs w:val="16"/>
        </w:rPr>
        <w:t>, Shah</w:t>
      </w:r>
      <w:r w:rsidRPr="00EB64FD">
        <w:rPr>
          <w:sz w:val="16"/>
          <w:szCs w:val="16"/>
        </w:rPr>
        <w:t xml:space="preserve"> A</w:t>
      </w:r>
      <w:r w:rsidR="00201340" w:rsidRPr="00EB64FD">
        <w:rPr>
          <w:sz w:val="16"/>
          <w:szCs w:val="16"/>
        </w:rPr>
        <w:t>, Gurumoorthi</w:t>
      </w:r>
      <w:r w:rsidRPr="00EB64FD">
        <w:rPr>
          <w:sz w:val="16"/>
          <w:szCs w:val="16"/>
        </w:rPr>
        <w:t xml:space="preserve"> V</w:t>
      </w:r>
      <w:r w:rsidR="00201340" w:rsidRPr="00EB64FD">
        <w:rPr>
          <w:sz w:val="16"/>
          <w:szCs w:val="16"/>
        </w:rPr>
        <w:t>, Li</w:t>
      </w:r>
      <w:r w:rsidR="00201340" w:rsidRPr="00EB64FD">
        <w:rPr>
          <w:sz w:val="16"/>
          <w:szCs w:val="16"/>
        </w:rPr>
        <w:t>p</w:t>
      </w:r>
      <w:r w:rsidR="00201340" w:rsidRPr="00EB64FD">
        <w:rPr>
          <w:sz w:val="16"/>
          <w:szCs w:val="16"/>
        </w:rPr>
        <w:t>ton</w:t>
      </w:r>
      <w:r w:rsidRPr="00EB64FD">
        <w:rPr>
          <w:sz w:val="16"/>
          <w:szCs w:val="16"/>
        </w:rPr>
        <w:t xml:space="preserve"> M</w:t>
      </w:r>
      <w:r w:rsidR="00201340" w:rsidRPr="00EB64FD">
        <w:rPr>
          <w:sz w:val="16"/>
          <w:szCs w:val="16"/>
        </w:rPr>
        <w:t>, and Waters</w:t>
      </w:r>
      <w:r w:rsidRPr="00EB64FD">
        <w:rPr>
          <w:sz w:val="16"/>
          <w:szCs w:val="16"/>
        </w:rPr>
        <w:t xml:space="preserve"> K. (2008)</w:t>
      </w:r>
      <w:r w:rsidR="00201340" w:rsidRPr="00EB64FD">
        <w:rPr>
          <w:sz w:val="16"/>
          <w:szCs w:val="16"/>
        </w:rPr>
        <w:t>. “A Support Vector Machine Model for the Prediction of Proteotypic Peptides for Accurate Mass and Time Prot</w:t>
      </w:r>
      <w:r w:rsidR="00201340" w:rsidRPr="00EB64FD">
        <w:rPr>
          <w:sz w:val="16"/>
          <w:szCs w:val="16"/>
        </w:rPr>
        <w:t>e</w:t>
      </w:r>
      <w:r w:rsidR="00201340" w:rsidRPr="00EB64FD">
        <w:rPr>
          <w:sz w:val="16"/>
          <w:szCs w:val="16"/>
        </w:rPr>
        <w:t xml:space="preserve">omics.” </w:t>
      </w:r>
      <w:r w:rsidR="00201340" w:rsidRPr="00EB64FD">
        <w:rPr>
          <w:iCs/>
          <w:sz w:val="16"/>
          <w:szCs w:val="16"/>
        </w:rPr>
        <w:t>Bioinformatics</w:t>
      </w:r>
      <w:r w:rsidRPr="00EB64FD">
        <w:rPr>
          <w:sz w:val="16"/>
          <w:szCs w:val="16"/>
        </w:rPr>
        <w:t xml:space="preserve"> 24 (13),  2008</w:t>
      </w:r>
      <w:r w:rsidR="006D1EEF">
        <w:rPr>
          <w:sz w:val="16"/>
          <w:szCs w:val="16"/>
        </w:rPr>
        <w:t>.</w:t>
      </w:r>
    </w:p>
    <w:sectPr w:rsidR="00201340" w:rsidRPr="006D1EEF" w:rsidSect="00887143">
      <w:headerReference w:type="even" r:id="rId16"/>
      <w:type w:val="continuous"/>
      <w:pgSz w:w="12240" w:h="15840" w:code="1"/>
      <w:pgMar w:top="1378" w:right="1077" w:bottom="1474" w:left="1077" w:header="703" w:footer="834" w:gutter="0"/>
      <w:cols w:num="2"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9AA" w:rsidRDefault="005939AA">
      <w:r>
        <w:separator/>
      </w:r>
    </w:p>
  </w:endnote>
  <w:endnote w:type="continuationSeparator" w:id="0">
    <w:p w:rsidR="005939AA" w:rsidRDefault="005939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B8A" w:rsidRDefault="00535349">
    <w:pPr>
      <w:pStyle w:val="Footer"/>
    </w:pPr>
    <w:r w:rsidRPr="00535349">
      <w:rPr>
        <w:rFonts w:ascii="Helvetica" w:hAnsi="Helvetica"/>
        <w:b/>
        <w:noProof/>
      </w:rPr>
      <w:pict>
        <v:line id="Line 6" o:spid="_x0000_s4100" style="position:absolute;z-index:251658240;visibility:visible;mso-wrap-distance-top:-3e-5mm;mso-wrap-distance-bottom:-3e-5mm;mso-position-vertical-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w:r>
    <w:r>
      <w:rPr>
        <w:rStyle w:val="PageNumber"/>
      </w:rPr>
      <w:fldChar w:fldCharType="begin"/>
    </w:r>
    <w:r w:rsidR="00D83B8A">
      <w:rPr>
        <w:rStyle w:val="PageNumber"/>
      </w:rPr>
      <w:instrText xml:space="preserve"> PAGE </w:instrText>
    </w:r>
    <w:r>
      <w:rPr>
        <w:rStyle w:val="PageNumber"/>
      </w:rPr>
      <w:fldChar w:fldCharType="separate"/>
    </w:r>
    <w:r w:rsidR="0076407C">
      <w:rPr>
        <w:rStyle w:val="PageNumber"/>
        <w:noProof/>
      </w:rPr>
      <w:t>2</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B8A" w:rsidRDefault="00535349">
    <w:pPr>
      <w:pStyle w:val="Footer"/>
      <w:jc w:val="right"/>
    </w:pPr>
    <w:r w:rsidRPr="00535349">
      <w:rPr>
        <w:rFonts w:ascii="Helvetica" w:hAnsi="Helvetica"/>
        <w:b/>
        <w:noProof/>
      </w:rPr>
      <w:pict>
        <v:line id="Line 7" o:spid="_x0000_s4099" style="position:absolute;left:0;text-align:left;z-index:251659264;visibility:visible;mso-wrap-distance-top:-3e-5mm;mso-wrap-distance-bottom:-3e-5mm;mso-position-vertical-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w:r>
    <w:r>
      <w:rPr>
        <w:rStyle w:val="PageNumber"/>
      </w:rPr>
      <w:fldChar w:fldCharType="begin"/>
    </w:r>
    <w:r w:rsidR="00D83B8A">
      <w:rPr>
        <w:rStyle w:val="PageNumber"/>
      </w:rPr>
      <w:instrText xml:space="preserve"> PAGE </w:instrText>
    </w:r>
    <w:r>
      <w:rPr>
        <w:rStyle w:val="PageNumber"/>
      </w:rPr>
      <w:fldChar w:fldCharType="separate"/>
    </w:r>
    <w:r w:rsidR="00300861">
      <w:rPr>
        <w:rStyle w:val="PageNumber"/>
        <w:noProof/>
      </w:rPr>
      <w:t>3</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B8A" w:rsidRDefault="00535349">
    <w:pPr>
      <w:pStyle w:val="CopyrightLine"/>
    </w:pPr>
    <w:r w:rsidRPr="00535349">
      <w:rPr>
        <w:noProof/>
        <w:sz w:val="20"/>
      </w:rPr>
      <w:pict>
        <v:line id="Line 5" o:spid="_x0000_s4098" style="position:absolute;z-index:251657216;visibility:visible;mso-wrap-distance-top:-3e-5mm;mso-wrap-distance-bottom:-3e-5mm;mso-position-vertical-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w:r>
    <w:r w:rsidR="00D83B8A">
      <w:t>© Oxford University Press 2005</w:t>
    </w:r>
    <w:r w:rsidR="00D83B8A">
      <w:tab/>
    </w:r>
    <w:r>
      <w:rPr>
        <w:rStyle w:val="PageNumber"/>
      </w:rPr>
      <w:fldChar w:fldCharType="begin"/>
    </w:r>
    <w:r w:rsidR="00D83B8A">
      <w:rPr>
        <w:rStyle w:val="PageNumber"/>
      </w:rPr>
      <w:instrText xml:space="preserve"> PAGE </w:instrText>
    </w:r>
    <w:r>
      <w:rPr>
        <w:rStyle w:val="PageNumber"/>
      </w:rPr>
      <w:fldChar w:fldCharType="separate"/>
    </w:r>
    <w:r w:rsidR="0076407C">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9AA" w:rsidRDefault="005939AA">
      <w:pPr>
        <w:pStyle w:val="Footer"/>
        <w:tabs>
          <w:tab w:val="clear" w:pos="4320"/>
          <w:tab w:val="left" w:pos="4860"/>
        </w:tabs>
        <w:spacing w:line="200" w:lineRule="exact"/>
        <w:rPr>
          <w:u w:val="single" w:color="000000"/>
        </w:rPr>
      </w:pPr>
      <w:r>
        <w:rPr>
          <w:u w:val="single" w:color="000000"/>
        </w:rPr>
        <w:tab/>
      </w:r>
    </w:p>
  </w:footnote>
  <w:footnote w:type="continuationSeparator" w:id="0">
    <w:p w:rsidR="005939AA" w:rsidRDefault="005939AA">
      <w:pPr>
        <w:pStyle w:val="FootnoteText"/>
        <w:rPr>
          <w:szCs w:val="24"/>
        </w:rPr>
      </w:pPr>
      <w:r>
        <w:continuationSeparator/>
      </w:r>
    </w:p>
  </w:footnote>
  <w:footnote w:type="continuationNotice" w:id="1">
    <w:p w:rsidR="005939AA" w:rsidRDefault="005939AA">
      <w:pPr>
        <w:pStyle w:val="Footer"/>
        <w:spacing w:line="14" w:lineRule="exact"/>
      </w:pPr>
    </w:p>
  </w:footnote>
  <w:footnote w:id="2">
    <w:p w:rsidR="00D83B8A" w:rsidRDefault="00D83B8A">
      <w:pPr>
        <w:pStyle w:val="FootnoteText"/>
      </w:pPr>
      <w:r>
        <w:rPr>
          <w:rStyle w:val="FootnoteReference"/>
          <w:position w:val="-2"/>
        </w:rPr>
        <w:t>*</w:t>
      </w:r>
      <w:r>
        <w:t xml:space="preserve">To whom correspondence should be addressed.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B8A" w:rsidRDefault="00535349">
    <w:pPr>
      <w:pStyle w:val="Header"/>
    </w:pPr>
    <w:r w:rsidRPr="00535349">
      <w:rPr>
        <w:noProof/>
        <w:sz w:val="20"/>
      </w:rPr>
      <w:pict>
        <v:line id="Line 1" o:spid="_x0000_s4102" style="position:absolute;z-index:251655168;visibility:visible;mso-wrap-distance-top:-3e-5mm;mso-wrap-distance-bottom:-3e-5mm;mso-position-vertical-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w:r>
    <w:proofErr w:type="spellStart"/>
    <w:r w:rsidR="00D83B8A">
      <w:t>K.Takahashi</w:t>
    </w:r>
    <w:proofErr w:type="spellEnd"/>
    <w:r w:rsidR="00D83B8A">
      <w:t xml:space="preserve"> et 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B8A" w:rsidRDefault="00535349">
    <w:pPr>
      <w:pStyle w:val="Header"/>
      <w:jc w:val="right"/>
    </w:pPr>
    <w:r w:rsidRPr="00535349">
      <w:rPr>
        <w:noProof/>
        <w:sz w:val="20"/>
      </w:rPr>
      <w:pict>
        <v:line id="Line 2" o:spid="_x0000_s4101" style="position:absolute;left:0;text-align:left;z-index:251656192;visibility:visible;mso-wrap-distance-top:-3e-5mm;mso-wrap-distance-bottom:-3e-5mm;mso-position-vertical-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w:r>
    <w:fldSimple w:instr=" STYLEREF &quot;Article title&quot; \* MERGEFORMAT ">
      <w:r w:rsidR="00300861" w:rsidRPr="00300861">
        <w:rPr>
          <w:b w:val="0"/>
          <w:bCs/>
          <w:noProof/>
        </w:rPr>
        <w:t xml:space="preserve">Spaghetti: </w:t>
      </w:r>
      <w:r w:rsidR="00300861">
        <w:rPr>
          <w:noProof/>
        </w:rPr>
        <w:t>Visualization of Observed Peptides in Tandem Mass Spectrometry</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B8A" w:rsidRDefault="00535349">
    <w:pPr>
      <w:pStyle w:val="Header"/>
      <w:spacing w:after="0"/>
    </w:pPr>
    <w:r>
      <w:rPr>
        <w:noProof/>
      </w:rPr>
      <w:pict>
        <v:line id="Line 8" o:spid="_x0000_s4097" style="position:absolute;z-index:251660288;visibility:visible;mso-wrap-distance-top:-3e-5mm;mso-wrap-distance-bottom:-3e-5mm;mso-position-vertical-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w:r>
    <w:r w:rsidR="0096012D">
      <w:rPr>
        <w:noProof/>
      </w:rPr>
      <w:t>S. Lewis</w:t>
    </w:r>
    <w:r w:rsidR="00D83B8A">
      <w:t xml:space="preserve"> et 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2"/>
  </w:num>
  <w:num w:numId="2">
    <w:abstractNumId w:val="4"/>
  </w:num>
  <w:num w:numId="3">
    <w:abstractNumId w:val="1"/>
  </w:num>
  <w:num w:numId="4">
    <w:abstractNumId w:val="0"/>
  </w:num>
  <w:num w:numId="5">
    <w:abstractNumId w:val="3"/>
  </w:num>
  <w:num w:numId="6">
    <w:abstractNumId w:val="3"/>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mirrorMargins/>
  <w:proofState w:spelling="clean" w:grammar="clean"/>
  <w:attachedTemplate r:id="rId1"/>
  <w:stylePaneFormatFilter w:val="3F01"/>
  <w:trackRevisions/>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11266"/>
    <o:shapelayout v:ext="edit">
      <o:idmap v:ext="edit" data="4"/>
    </o:shapelayout>
  </w:hdrShapeDefaults>
  <w:footnotePr>
    <w:footnote w:id="-1"/>
    <w:footnote w:id="0"/>
    <w:footnote w:id="1"/>
  </w:footnotePr>
  <w:endnotePr>
    <w:endnote w:id="-1"/>
    <w:endnote w:id="0"/>
  </w:endnotePr>
  <w:compat/>
  <w:docVars>
    <w:docVar w:name="dgnword-docGUID" w:val="{C80968AB-772E-4595-9594-EC3958A2F7D0}"/>
    <w:docVar w:name="dgnword-eventsink" w:val="60423128"/>
  </w:docVars>
  <w:rsids>
    <w:rsidRoot w:val="00294179"/>
    <w:rsid w:val="0001213C"/>
    <w:rsid w:val="00036CEB"/>
    <w:rsid w:val="000B7302"/>
    <w:rsid w:val="001A5509"/>
    <w:rsid w:val="001F5199"/>
    <w:rsid w:val="00201340"/>
    <w:rsid w:val="00250F34"/>
    <w:rsid w:val="00294179"/>
    <w:rsid w:val="00300861"/>
    <w:rsid w:val="00305BAD"/>
    <w:rsid w:val="00341B9C"/>
    <w:rsid w:val="003B3D09"/>
    <w:rsid w:val="003B7E3E"/>
    <w:rsid w:val="003F4717"/>
    <w:rsid w:val="00453ADF"/>
    <w:rsid w:val="00463421"/>
    <w:rsid w:val="004710E0"/>
    <w:rsid w:val="00486E58"/>
    <w:rsid w:val="004A7F2F"/>
    <w:rsid w:val="004B544F"/>
    <w:rsid w:val="004E1218"/>
    <w:rsid w:val="004E44AC"/>
    <w:rsid w:val="00535349"/>
    <w:rsid w:val="00544ED1"/>
    <w:rsid w:val="005939AA"/>
    <w:rsid w:val="005C6864"/>
    <w:rsid w:val="005F4431"/>
    <w:rsid w:val="00640D26"/>
    <w:rsid w:val="0068703B"/>
    <w:rsid w:val="006D1EEF"/>
    <w:rsid w:val="00726B71"/>
    <w:rsid w:val="0076407C"/>
    <w:rsid w:val="00764C3E"/>
    <w:rsid w:val="007F053F"/>
    <w:rsid w:val="00833E8A"/>
    <w:rsid w:val="008525FB"/>
    <w:rsid w:val="00853D6D"/>
    <w:rsid w:val="0087015E"/>
    <w:rsid w:val="00887143"/>
    <w:rsid w:val="008A06DC"/>
    <w:rsid w:val="008E6AC2"/>
    <w:rsid w:val="00937D45"/>
    <w:rsid w:val="00943558"/>
    <w:rsid w:val="0096012D"/>
    <w:rsid w:val="009855B8"/>
    <w:rsid w:val="009A3330"/>
    <w:rsid w:val="00A576F2"/>
    <w:rsid w:val="00AE01C5"/>
    <w:rsid w:val="00B5146B"/>
    <w:rsid w:val="00B60D61"/>
    <w:rsid w:val="00B652DF"/>
    <w:rsid w:val="00B7282B"/>
    <w:rsid w:val="00BC2923"/>
    <w:rsid w:val="00BC43FF"/>
    <w:rsid w:val="00BF2355"/>
    <w:rsid w:val="00C47EB5"/>
    <w:rsid w:val="00C65FB4"/>
    <w:rsid w:val="00CA5A46"/>
    <w:rsid w:val="00CD1016"/>
    <w:rsid w:val="00CD55D8"/>
    <w:rsid w:val="00D32640"/>
    <w:rsid w:val="00D33310"/>
    <w:rsid w:val="00D83AED"/>
    <w:rsid w:val="00D83B8A"/>
    <w:rsid w:val="00E34D76"/>
    <w:rsid w:val="00E625FE"/>
    <w:rsid w:val="00EB64FD"/>
    <w:rsid w:val="00F90D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01C5"/>
    <w:rPr>
      <w:sz w:val="24"/>
      <w:szCs w:val="24"/>
    </w:rPr>
  </w:style>
  <w:style w:type="paragraph" w:styleId="Heading1">
    <w:name w:val="heading 1"/>
    <w:next w:val="Normal"/>
    <w:qFormat/>
    <w:rsid w:val="00D83AED"/>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rsid w:val="00D83AED"/>
    <w:pPr>
      <w:numPr>
        <w:ilvl w:val="1"/>
        <w:numId w:val="6"/>
      </w:numPr>
      <w:spacing w:before="110" w:after="52" w:line="240" w:lineRule="exact"/>
      <w:outlineLvl w:val="1"/>
    </w:pPr>
    <w:rPr>
      <w:b/>
      <w:bCs/>
    </w:rPr>
  </w:style>
  <w:style w:type="paragraph" w:styleId="Heading3">
    <w:name w:val="heading 3"/>
    <w:basedOn w:val="Normal"/>
    <w:next w:val="Normal"/>
    <w:qFormat/>
    <w:rsid w:val="00D83AED"/>
    <w:pPr>
      <w:keepNext/>
      <w:spacing w:before="240" w:after="60"/>
      <w:outlineLvl w:val="2"/>
    </w:pPr>
    <w:rPr>
      <w:rFonts w:ascii="Arial" w:hAnsi="Arial" w:cs="Arial"/>
      <w:b/>
      <w:bCs/>
      <w:sz w:val="26"/>
      <w:szCs w:val="26"/>
    </w:rPr>
  </w:style>
  <w:style w:type="paragraph" w:styleId="Heading4">
    <w:name w:val="heading 4"/>
    <w:basedOn w:val="Normal"/>
    <w:next w:val="Normal"/>
    <w:qFormat/>
    <w:rsid w:val="00D83AED"/>
    <w:pPr>
      <w:keepNext/>
      <w:spacing w:before="240" w:after="60"/>
      <w:outlineLvl w:val="3"/>
    </w:pPr>
    <w:rPr>
      <w:b/>
      <w:bCs/>
      <w:sz w:val="28"/>
      <w:szCs w:val="28"/>
    </w:rPr>
  </w:style>
  <w:style w:type="paragraph" w:styleId="Heading5">
    <w:name w:val="heading 5"/>
    <w:basedOn w:val="Normal"/>
    <w:next w:val="Normal"/>
    <w:qFormat/>
    <w:rsid w:val="00D83AED"/>
    <w:pPr>
      <w:spacing w:before="240" w:after="60"/>
      <w:outlineLvl w:val="4"/>
    </w:pPr>
    <w:rPr>
      <w:b/>
      <w:bCs/>
      <w:i/>
      <w:iCs/>
      <w:sz w:val="26"/>
      <w:szCs w:val="26"/>
    </w:rPr>
  </w:style>
  <w:style w:type="paragraph" w:styleId="Heading6">
    <w:name w:val="heading 6"/>
    <w:basedOn w:val="Normal"/>
    <w:next w:val="Normal"/>
    <w:qFormat/>
    <w:rsid w:val="00D83AED"/>
    <w:pPr>
      <w:spacing w:before="240" w:after="60"/>
      <w:outlineLvl w:val="5"/>
    </w:pPr>
    <w:rPr>
      <w:b/>
      <w:bCs/>
      <w:sz w:val="22"/>
      <w:szCs w:val="22"/>
    </w:rPr>
  </w:style>
  <w:style w:type="paragraph" w:styleId="Heading7">
    <w:name w:val="heading 7"/>
    <w:basedOn w:val="Normal"/>
    <w:next w:val="Normal"/>
    <w:qFormat/>
    <w:rsid w:val="00D83AED"/>
    <w:pPr>
      <w:spacing w:before="240" w:after="60"/>
      <w:outlineLvl w:val="6"/>
    </w:pPr>
  </w:style>
  <w:style w:type="paragraph" w:styleId="Heading8">
    <w:name w:val="heading 8"/>
    <w:basedOn w:val="Normal"/>
    <w:next w:val="Normal"/>
    <w:qFormat/>
    <w:rsid w:val="00D83AED"/>
    <w:pPr>
      <w:spacing w:before="240" w:after="60"/>
      <w:outlineLvl w:val="7"/>
    </w:pPr>
    <w:rPr>
      <w:i/>
      <w:iCs/>
    </w:rPr>
  </w:style>
  <w:style w:type="paragraph" w:styleId="Heading9">
    <w:name w:val="heading 9"/>
    <w:basedOn w:val="Normal"/>
    <w:next w:val="Normal"/>
    <w:qFormat/>
    <w:rsid w:val="00D83AE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83AED"/>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D83AED"/>
  </w:style>
  <w:style w:type="paragraph" w:styleId="Footer">
    <w:name w:val="footer"/>
    <w:basedOn w:val="Normal"/>
    <w:rsid w:val="00D83AED"/>
    <w:pPr>
      <w:tabs>
        <w:tab w:val="center" w:pos="4320"/>
        <w:tab w:val="right" w:pos="8640"/>
      </w:tabs>
    </w:pPr>
  </w:style>
  <w:style w:type="paragraph" w:styleId="FootnoteText">
    <w:name w:val="footnote text"/>
    <w:basedOn w:val="Normal"/>
    <w:semiHidden/>
    <w:rsid w:val="00D83AED"/>
    <w:pPr>
      <w:spacing w:before="20" w:line="200" w:lineRule="exact"/>
    </w:pPr>
    <w:rPr>
      <w:sz w:val="16"/>
      <w:szCs w:val="20"/>
    </w:rPr>
  </w:style>
  <w:style w:type="paragraph" w:customStyle="1" w:styleId="Catchline">
    <w:name w:val="Catchline"/>
    <w:rsid w:val="00D83AED"/>
    <w:pPr>
      <w:spacing w:before="140" w:line="160" w:lineRule="exact"/>
      <w:jc w:val="right"/>
    </w:pPr>
    <w:rPr>
      <w:rFonts w:ascii="Helvetica" w:hAnsi="Helvetica"/>
      <w:i/>
      <w:sz w:val="16"/>
    </w:rPr>
  </w:style>
  <w:style w:type="paragraph" w:customStyle="1" w:styleId="DOILine">
    <w:name w:val="DOI Line"/>
    <w:basedOn w:val="Catchline"/>
    <w:rsid w:val="00D83AED"/>
    <w:pPr>
      <w:spacing w:before="44"/>
    </w:pPr>
  </w:style>
  <w:style w:type="paragraph" w:customStyle="1" w:styleId="Articletitle">
    <w:name w:val="Article title"/>
    <w:rsid w:val="00D83AED"/>
    <w:pPr>
      <w:spacing w:before="92" w:line="420" w:lineRule="exact"/>
    </w:pPr>
    <w:rPr>
      <w:rFonts w:ascii="Helvetica" w:hAnsi="Helvetica"/>
      <w:b/>
      <w:sz w:val="32"/>
    </w:rPr>
  </w:style>
  <w:style w:type="paragraph" w:customStyle="1" w:styleId="Authorname">
    <w:name w:val="Author name"/>
    <w:rsid w:val="00D83AED"/>
    <w:pPr>
      <w:spacing w:before="70" w:line="300" w:lineRule="exact"/>
    </w:pPr>
    <w:rPr>
      <w:rFonts w:ascii="Helvetica-Light" w:hAnsi="Helvetica-Light"/>
      <w:iCs/>
      <w:sz w:val="26"/>
    </w:rPr>
  </w:style>
  <w:style w:type="paragraph" w:customStyle="1" w:styleId="Affilation">
    <w:name w:val="Affilation"/>
    <w:basedOn w:val="Authorname"/>
    <w:rsid w:val="00D83AED"/>
    <w:pPr>
      <w:spacing w:before="40" w:after="52" w:line="240" w:lineRule="exact"/>
    </w:pPr>
    <w:rPr>
      <w:sz w:val="20"/>
    </w:rPr>
  </w:style>
  <w:style w:type="paragraph" w:customStyle="1" w:styleId="Received">
    <w:name w:val="Received"/>
    <w:basedOn w:val="Affilation"/>
    <w:rsid w:val="00D83AED"/>
    <w:pPr>
      <w:spacing w:before="0" w:after="294"/>
    </w:pPr>
    <w:rPr>
      <w:sz w:val="16"/>
    </w:rPr>
  </w:style>
  <w:style w:type="paragraph" w:customStyle="1" w:styleId="AbstractHead">
    <w:name w:val="Abstract Head"/>
    <w:rsid w:val="00D83AED"/>
    <w:pPr>
      <w:spacing w:before="210" w:after="10" w:line="220" w:lineRule="exact"/>
      <w:jc w:val="both"/>
    </w:pPr>
    <w:rPr>
      <w:rFonts w:ascii="Helvetica" w:hAnsi="Helvetica"/>
      <w:b/>
      <w:caps/>
      <w:sz w:val="16"/>
    </w:rPr>
  </w:style>
  <w:style w:type="paragraph" w:customStyle="1" w:styleId="AbstractText">
    <w:name w:val="Abstract Text"/>
    <w:rsid w:val="00D83AED"/>
    <w:pPr>
      <w:spacing w:line="220" w:lineRule="exact"/>
      <w:jc w:val="both"/>
    </w:pPr>
    <w:rPr>
      <w:rFonts w:ascii="Helvetica" w:hAnsi="Helvetica"/>
      <w:sz w:val="16"/>
    </w:rPr>
  </w:style>
  <w:style w:type="paragraph" w:customStyle="1" w:styleId="Para">
    <w:name w:val="Para"/>
    <w:rsid w:val="00D83AED"/>
    <w:pPr>
      <w:spacing w:line="220" w:lineRule="exact"/>
      <w:ind w:firstLine="170"/>
      <w:jc w:val="both"/>
    </w:pPr>
    <w:rPr>
      <w:sz w:val="18"/>
    </w:rPr>
  </w:style>
  <w:style w:type="paragraph" w:customStyle="1" w:styleId="ParaNoInd">
    <w:name w:val="ParaNoInd"/>
    <w:basedOn w:val="Para"/>
    <w:rsid w:val="00D83AED"/>
    <w:pPr>
      <w:ind w:firstLine="0"/>
    </w:pPr>
  </w:style>
  <w:style w:type="character" w:styleId="FootnoteReference">
    <w:name w:val="footnote reference"/>
    <w:basedOn w:val="DefaultParagraphFont"/>
    <w:semiHidden/>
    <w:rsid w:val="00D83AED"/>
    <w:rPr>
      <w:vertAlign w:val="superscript"/>
    </w:rPr>
  </w:style>
  <w:style w:type="character" w:styleId="PageNumber">
    <w:name w:val="page number"/>
    <w:basedOn w:val="DefaultParagraphFont"/>
    <w:rsid w:val="00D83AED"/>
    <w:rPr>
      <w:rFonts w:ascii="Helvetica" w:hAnsi="Helvetica"/>
      <w:b/>
      <w:sz w:val="18"/>
    </w:rPr>
  </w:style>
  <w:style w:type="paragraph" w:customStyle="1" w:styleId="Ahead">
    <w:name w:val="A head"/>
    <w:basedOn w:val="Heading1"/>
    <w:rsid w:val="00D83AED"/>
    <w:pPr>
      <w:numPr>
        <w:numId w:val="0"/>
      </w:numPr>
    </w:pPr>
  </w:style>
  <w:style w:type="paragraph" w:styleId="BlockText">
    <w:name w:val="Block Text"/>
    <w:basedOn w:val="Normal"/>
    <w:rsid w:val="00D83AED"/>
    <w:pPr>
      <w:spacing w:after="120"/>
      <w:ind w:left="1440" w:right="1440"/>
    </w:pPr>
  </w:style>
  <w:style w:type="character" w:customStyle="1" w:styleId="Chead">
    <w:name w:val="C head"/>
    <w:basedOn w:val="DefaultParagraphFont"/>
    <w:rsid w:val="00D83AED"/>
    <w:rPr>
      <w:rFonts w:ascii="Times New Roman" w:hAnsi="Times New Roman"/>
      <w:i/>
      <w:sz w:val="18"/>
    </w:rPr>
  </w:style>
  <w:style w:type="paragraph" w:customStyle="1" w:styleId="ParawithChead">
    <w:name w:val="Para with C head"/>
    <w:basedOn w:val="ParaNoInd"/>
    <w:rsid w:val="00D83AED"/>
    <w:pPr>
      <w:spacing w:before="126"/>
    </w:pPr>
  </w:style>
  <w:style w:type="paragraph" w:customStyle="1" w:styleId="NumberedList">
    <w:name w:val="Numbered List"/>
    <w:basedOn w:val="ParaNoInd"/>
    <w:rsid w:val="00D83AED"/>
    <w:pPr>
      <w:numPr>
        <w:numId w:val="1"/>
      </w:numPr>
      <w:tabs>
        <w:tab w:val="clear" w:pos="720"/>
        <w:tab w:val="left" w:pos="560"/>
      </w:tabs>
      <w:spacing w:before="60"/>
      <w:ind w:left="560" w:hanging="390"/>
    </w:pPr>
  </w:style>
  <w:style w:type="paragraph" w:customStyle="1" w:styleId="NumberedListfirst">
    <w:name w:val="Numbered List first"/>
    <w:basedOn w:val="NumberedList"/>
    <w:rsid w:val="00D83AED"/>
    <w:pPr>
      <w:spacing w:before="120"/>
    </w:pPr>
  </w:style>
  <w:style w:type="paragraph" w:customStyle="1" w:styleId="NumberedListlast">
    <w:name w:val="Numbered List last"/>
    <w:basedOn w:val="NumberedList"/>
    <w:rsid w:val="00D83AED"/>
    <w:pPr>
      <w:spacing w:after="120"/>
    </w:pPr>
  </w:style>
  <w:style w:type="paragraph" w:customStyle="1" w:styleId="BulletedList">
    <w:name w:val="Bulleted List"/>
    <w:basedOn w:val="ParaNoInd"/>
    <w:rsid w:val="00D83AED"/>
    <w:pPr>
      <w:numPr>
        <w:numId w:val="2"/>
      </w:numPr>
      <w:tabs>
        <w:tab w:val="clear" w:pos="560"/>
        <w:tab w:val="left" w:pos="374"/>
      </w:tabs>
      <w:spacing w:before="60"/>
      <w:ind w:left="374" w:hanging="204"/>
    </w:pPr>
  </w:style>
  <w:style w:type="paragraph" w:customStyle="1" w:styleId="BulletedListfirst">
    <w:name w:val="Bulleted List first"/>
    <w:basedOn w:val="BulletedList"/>
    <w:rsid w:val="00D83AED"/>
    <w:pPr>
      <w:spacing w:before="120"/>
    </w:pPr>
  </w:style>
  <w:style w:type="paragraph" w:customStyle="1" w:styleId="BulletedListlast">
    <w:name w:val="Bulleted List last"/>
    <w:basedOn w:val="BulletedList"/>
    <w:rsid w:val="00D83AED"/>
    <w:pPr>
      <w:spacing w:after="120"/>
    </w:pPr>
  </w:style>
  <w:style w:type="paragraph" w:customStyle="1" w:styleId="MTDisplayEquation">
    <w:name w:val="MTDisplayEquation"/>
    <w:basedOn w:val="ParaNoInd"/>
    <w:next w:val="Normal"/>
    <w:rsid w:val="00D83AED"/>
    <w:pPr>
      <w:tabs>
        <w:tab w:val="center" w:pos="2440"/>
        <w:tab w:val="right" w:pos="4860"/>
      </w:tabs>
    </w:pPr>
  </w:style>
  <w:style w:type="paragraph" w:customStyle="1" w:styleId="CopyrightLine">
    <w:name w:val="CopyrightLine"/>
    <w:basedOn w:val="Footer"/>
    <w:rsid w:val="00D83AED"/>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D83AED"/>
    <w:pPr>
      <w:ind w:left="400" w:hanging="400"/>
    </w:pPr>
  </w:style>
  <w:style w:type="paragraph" w:customStyle="1" w:styleId="UnnumberedListfirst">
    <w:name w:val="Unnumbered List first"/>
    <w:basedOn w:val="UnnumberedList"/>
    <w:rsid w:val="00D83AED"/>
    <w:pPr>
      <w:spacing w:before="120"/>
    </w:pPr>
  </w:style>
  <w:style w:type="paragraph" w:customStyle="1" w:styleId="UnnumberedListlast">
    <w:name w:val="Unnumbered List last"/>
    <w:basedOn w:val="UnnumberedList"/>
    <w:rsid w:val="00D83AED"/>
    <w:pPr>
      <w:spacing w:after="120"/>
    </w:pPr>
  </w:style>
  <w:style w:type="character" w:styleId="Hyperlink">
    <w:name w:val="Hyperlink"/>
    <w:rsid w:val="00AE01C5"/>
    <w:rPr>
      <w:color w:val="0000FF"/>
      <w:u w:val="single"/>
    </w:rPr>
  </w:style>
  <w:style w:type="paragraph" w:customStyle="1" w:styleId="EquationDisplay">
    <w:name w:val="Equation Display"/>
    <w:basedOn w:val="MTDisplayEquation"/>
    <w:rsid w:val="00D83AED"/>
    <w:pPr>
      <w:spacing w:before="120" w:after="120" w:line="240" w:lineRule="auto"/>
    </w:pPr>
  </w:style>
  <w:style w:type="paragraph" w:customStyle="1" w:styleId="FigureCaption">
    <w:name w:val="Figure Caption"/>
    <w:rsid w:val="00D83AED"/>
    <w:pPr>
      <w:spacing w:before="290" w:after="240" w:line="200" w:lineRule="exact"/>
      <w:jc w:val="both"/>
    </w:pPr>
    <w:rPr>
      <w:sz w:val="16"/>
    </w:rPr>
  </w:style>
  <w:style w:type="paragraph" w:customStyle="1" w:styleId="Tablecaption">
    <w:name w:val="Table caption"/>
    <w:rsid w:val="00D83AED"/>
    <w:pPr>
      <w:spacing w:before="240" w:after="260" w:line="200" w:lineRule="exact"/>
    </w:pPr>
    <w:rPr>
      <w:sz w:val="16"/>
    </w:rPr>
  </w:style>
  <w:style w:type="paragraph" w:customStyle="1" w:styleId="Tablebody">
    <w:name w:val="Table body"/>
    <w:rsid w:val="00D83AED"/>
    <w:pPr>
      <w:spacing w:line="200" w:lineRule="exact"/>
      <w:ind w:left="160" w:hanging="160"/>
    </w:pPr>
    <w:rPr>
      <w:sz w:val="16"/>
    </w:rPr>
  </w:style>
  <w:style w:type="paragraph" w:customStyle="1" w:styleId="TableColumnhead">
    <w:name w:val="Table Column head"/>
    <w:basedOn w:val="Tablebody"/>
    <w:rsid w:val="00D83AED"/>
    <w:pPr>
      <w:spacing w:before="80" w:after="140"/>
    </w:pPr>
  </w:style>
  <w:style w:type="paragraph" w:customStyle="1" w:styleId="Tablebodyfirst">
    <w:name w:val="Table body first"/>
    <w:basedOn w:val="Tablebody"/>
    <w:rsid w:val="00D83AED"/>
    <w:pPr>
      <w:spacing w:before="90"/>
    </w:pPr>
  </w:style>
  <w:style w:type="paragraph" w:customStyle="1" w:styleId="Tablebodylast">
    <w:name w:val="Table body last"/>
    <w:basedOn w:val="Tablebody"/>
    <w:rsid w:val="00D83AED"/>
    <w:pPr>
      <w:spacing w:after="134"/>
    </w:pPr>
  </w:style>
  <w:style w:type="paragraph" w:customStyle="1" w:styleId="Tablefootnote">
    <w:name w:val="Table footnote"/>
    <w:rsid w:val="00D83AED"/>
    <w:pPr>
      <w:spacing w:before="80" w:line="180" w:lineRule="exact"/>
      <w:jc w:val="both"/>
    </w:pPr>
    <w:rPr>
      <w:sz w:val="14"/>
    </w:rPr>
  </w:style>
  <w:style w:type="paragraph" w:customStyle="1" w:styleId="AckHead">
    <w:name w:val="Ack Head"/>
    <w:basedOn w:val="Ahead"/>
    <w:rsid w:val="00D83AED"/>
  </w:style>
  <w:style w:type="paragraph" w:customStyle="1" w:styleId="AckText">
    <w:name w:val="Ack Text"/>
    <w:basedOn w:val="ParaNoInd"/>
    <w:rsid w:val="00D83AED"/>
  </w:style>
  <w:style w:type="paragraph" w:customStyle="1" w:styleId="RefHead">
    <w:name w:val="Ref Head"/>
    <w:basedOn w:val="Ahead"/>
    <w:rsid w:val="00D83AED"/>
  </w:style>
  <w:style w:type="paragraph" w:customStyle="1" w:styleId="RefText">
    <w:name w:val="Ref Text"/>
    <w:rsid w:val="00D83AED"/>
    <w:pPr>
      <w:spacing w:line="180" w:lineRule="exact"/>
      <w:ind w:left="227" w:hanging="227"/>
      <w:jc w:val="both"/>
    </w:pPr>
    <w:rPr>
      <w:sz w:val="14"/>
    </w:rPr>
  </w:style>
  <w:style w:type="paragraph" w:customStyle="1" w:styleId="BHead">
    <w:name w:val="B Head"/>
    <w:rsid w:val="00D83AED"/>
    <w:pPr>
      <w:numPr>
        <w:ilvl w:val="1"/>
        <w:numId w:val="8"/>
      </w:numPr>
      <w:spacing w:before="100" w:after="60" w:line="260" w:lineRule="exact"/>
      <w:outlineLvl w:val="1"/>
    </w:pPr>
    <w:rPr>
      <w:rFonts w:ascii="Helvetica" w:hAnsi="Helvetica"/>
      <w:b/>
    </w:rPr>
  </w:style>
  <w:style w:type="paragraph" w:styleId="HTMLAddress">
    <w:name w:val="HTML Address"/>
    <w:basedOn w:val="Normal"/>
    <w:rsid w:val="00D83AED"/>
    <w:rPr>
      <w:i/>
      <w:iCs/>
    </w:rPr>
  </w:style>
  <w:style w:type="paragraph" w:customStyle="1" w:styleId="ArticleType">
    <w:name w:val="Article Type"/>
    <w:rsid w:val="00D83AED"/>
    <w:pPr>
      <w:spacing w:before="160"/>
    </w:pPr>
    <w:rPr>
      <w:rFonts w:ascii="Helvetica" w:hAnsi="Helvetica"/>
      <w:i/>
      <w:sz w:val="24"/>
    </w:rPr>
  </w:style>
  <w:style w:type="paragraph" w:customStyle="1" w:styleId="Para0">
    <w:name w:val="&lt;Para&gt;"/>
    <w:basedOn w:val="Para"/>
    <w:rsid w:val="00D83AED"/>
    <w:pPr>
      <w:spacing w:line="200" w:lineRule="exact"/>
    </w:pPr>
    <w:rPr>
      <w:sz w:val="16"/>
    </w:rPr>
  </w:style>
  <w:style w:type="paragraph" w:customStyle="1" w:styleId="ParaNoInd0">
    <w:name w:val="&lt;ParaNoInd&gt;"/>
    <w:basedOn w:val="ParaNoInd"/>
    <w:rsid w:val="00D83AED"/>
    <w:pPr>
      <w:spacing w:line="200" w:lineRule="exact"/>
    </w:pPr>
    <w:rPr>
      <w:sz w:val="16"/>
    </w:rPr>
  </w:style>
  <w:style w:type="paragraph" w:customStyle="1" w:styleId="ParawithChead0">
    <w:name w:val="&lt;Para with C head&gt;"/>
    <w:basedOn w:val="ParawithChead"/>
    <w:rsid w:val="00D83AED"/>
    <w:pPr>
      <w:spacing w:line="200" w:lineRule="exact"/>
    </w:pPr>
    <w:rPr>
      <w:sz w:val="16"/>
    </w:rPr>
  </w:style>
  <w:style w:type="paragraph" w:customStyle="1" w:styleId="EquationDisplay0">
    <w:name w:val="&lt;Equation Display&gt;"/>
    <w:basedOn w:val="EquationDisplay"/>
    <w:rsid w:val="00D83AED"/>
    <w:rPr>
      <w:sz w:val="16"/>
    </w:rPr>
  </w:style>
  <w:style w:type="paragraph" w:customStyle="1" w:styleId="FigureCaption0">
    <w:name w:val="&lt;Figure Caption&gt;"/>
    <w:basedOn w:val="FigureCaption"/>
    <w:rsid w:val="00D83AED"/>
    <w:pPr>
      <w:spacing w:line="180" w:lineRule="exact"/>
    </w:pPr>
    <w:rPr>
      <w:sz w:val="14"/>
    </w:rPr>
  </w:style>
  <w:style w:type="paragraph" w:customStyle="1" w:styleId="Tablebody0">
    <w:name w:val="&lt;Table body&gt;"/>
    <w:basedOn w:val="Tablebody"/>
    <w:rsid w:val="00D83AED"/>
    <w:pPr>
      <w:spacing w:line="180" w:lineRule="exact"/>
      <w:ind w:left="159" w:hanging="159"/>
    </w:pPr>
    <w:rPr>
      <w:sz w:val="14"/>
    </w:rPr>
  </w:style>
  <w:style w:type="paragraph" w:customStyle="1" w:styleId="Tablebodyfirst0">
    <w:name w:val="&lt;Table body first&gt;"/>
    <w:basedOn w:val="Tablebodyfirst"/>
    <w:rsid w:val="00D83AED"/>
    <w:pPr>
      <w:spacing w:line="180" w:lineRule="exact"/>
      <w:ind w:left="159" w:hanging="159"/>
    </w:pPr>
    <w:rPr>
      <w:sz w:val="14"/>
    </w:rPr>
  </w:style>
  <w:style w:type="paragraph" w:customStyle="1" w:styleId="Tablebodylast0">
    <w:name w:val="&lt;Table body last&gt;"/>
    <w:basedOn w:val="Tablebodylast"/>
    <w:rsid w:val="00D83AED"/>
    <w:pPr>
      <w:spacing w:line="180" w:lineRule="exact"/>
      <w:ind w:left="159" w:hanging="159"/>
    </w:pPr>
  </w:style>
  <w:style w:type="paragraph" w:customStyle="1" w:styleId="Tablecaption0">
    <w:name w:val="&lt;Table caption&gt;"/>
    <w:basedOn w:val="Tablecaption"/>
    <w:rsid w:val="00D83AED"/>
    <w:pPr>
      <w:spacing w:line="180" w:lineRule="exact"/>
    </w:pPr>
  </w:style>
  <w:style w:type="paragraph" w:customStyle="1" w:styleId="TableColumnhead0">
    <w:name w:val="&lt;Table Column head&gt;"/>
    <w:basedOn w:val="TableColumnhead"/>
    <w:rsid w:val="00D83AED"/>
    <w:pPr>
      <w:spacing w:line="180" w:lineRule="exact"/>
      <w:ind w:left="159" w:hanging="159"/>
    </w:pPr>
    <w:rPr>
      <w:sz w:val="14"/>
    </w:rPr>
  </w:style>
  <w:style w:type="paragraph" w:customStyle="1" w:styleId="Tablefootnote0">
    <w:name w:val="&lt;Table footnote&gt;"/>
    <w:basedOn w:val="Tablefootnote"/>
    <w:rsid w:val="00D83AED"/>
    <w:pPr>
      <w:spacing w:line="160" w:lineRule="exact"/>
    </w:pPr>
    <w:rPr>
      <w:sz w:val="12"/>
    </w:rPr>
  </w:style>
  <w:style w:type="paragraph" w:customStyle="1" w:styleId="NumberedList0">
    <w:name w:val="&lt;Numbered List&gt;"/>
    <w:basedOn w:val="NumberedList"/>
    <w:rsid w:val="00D83AED"/>
    <w:pPr>
      <w:spacing w:line="200" w:lineRule="exact"/>
      <w:ind w:left="561" w:hanging="391"/>
    </w:pPr>
    <w:rPr>
      <w:sz w:val="16"/>
    </w:rPr>
  </w:style>
  <w:style w:type="paragraph" w:customStyle="1" w:styleId="NumberedListfirst0">
    <w:name w:val="&lt;Numbered List first&gt;"/>
    <w:basedOn w:val="NumberedListfirst"/>
    <w:rsid w:val="00D83AED"/>
    <w:pPr>
      <w:spacing w:line="200" w:lineRule="exact"/>
      <w:ind w:left="561" w:hanging="391"/>
    </w:pPr>
    <w:rPr>
      <w:sz w:val="16"/>
    </w:rPr>
  </w:style>
  <w:style w:type="paragraph" w:customStyle="1" w:styleId="NumberedListlast0">
    <w:name w:val="&lt;Numbered List last&gt;"/>
    <w:basedOn w:val="NumberedListlast"/>
    <w:rsid w:val="00D83AED"/>
    <w:pPr>
      <w:spacing w:line="200" w:lineRule="exact"/>
      <w:ind w:left="561" w:hanging="391"/>
    </w:pPr>
    <w:rPr>
      <w:sz w:val="16"/>
    </w:rPr>
  </w:style>
  <w:style w:type="paragraph" w:customStyle="1" w:styleId="BulletedList0">
    <w:name w:val="&lt;Bulleted List&gt;"/>
    <w:basedOn w:val="BulletedList"/>
    <w:rsid w:val="00D83AED"/>
    <w:pPr>
      <w:spacing w:line="200" w:lineRule="exact"/>
    </w:pPr>
    <w:rPr>
      <w:sz w:val="16"/>
    </w:rPr>
  </w:style>
  <w:style w:type="paragraph" w:customStyle="1" w:styleId="BulletedListfirst0">
    <w:name w:val="&lt;Bulleted List first&gt;"/>
    <w:basedOn w:val="BulletedListfirst"/>
    <w:rsid w:val="00D83AED"/>
    <w:pPr>
      <w:spacing w:line="200" w:lineRule="exact"/>
    </w:pPr>
    <w:rPr>
      <w:sz w:val="16"/>
    </w:rPr>
  </w:style>
  <w:style w:type="paragraph" w:customStyle="1" w:styleId="BulletedListlast0">
    <w:name w:val="&lt;Bulleted List last&gt;"/>
    <w:basedOn w:val="BulletedListlast"/>
    <w:rsid w:val="00D83AED"/>
    <w:pPr>
      <w:spacing w:line="200" w:lineRule="exact"/>
    </w:pPr>
    <w:rPr>
      <w:sz w:val="16"/>
    </w:rPr>
  </w:style>
  <w:style w:type="paragraph" w:customStyle="1" w:styleId="UnnumberedList0">
    <w:name w:val="&lt;Unnumbered List&gt;"/>
    <w:basedOn w:val="UnnumberedList"/>
    <w:rsid w:val="00D83AED"/>
    <w:pPr>
      <w:spacing w:line="200" w:lineRule="exact"/>
      <w:ind w:left="403" w:hanging="403"/>
    </w:pPr>
    <w:rPr>
      <w:sz w:val="16"/>
    </w:rPr>
  </w:style>
  <w:style w:type="paragraph" w:customStyle="1" w:styleId="UnnumberedListfirst0">
    <w:name w:val="&lt;Unnumbered List first&gt;"/>
    <w:basedOn w:val="UnnumberedListfirst"/>
    <w:rsid w:val="00D83AED"/>
    <w:pPr>
      <w:spacing w:line="200" w:lineRule="exact"/>
      <w:ind w:left="403" w:hanging="403"/>
    </w:pPr>
    <w:rPr>
      <w:sz w:val="16"/>
    </w:rPr>
  </w:style>
  <w:style w:type="paragraph" w:customStyle="1" w:styleId="UnnumberedListlast0">
    <w:name w:val="&lt;Unnumbered List last&gt;"/>
    <w:basedOn w:val="UnnumberedListlast"/>
    <w:rsid w:val="00D83AED"/>
    <w:pPr>
      <w:spacing w:line="200" w:lineRule="exact"/>
      <w:ind w:left="403" w:hanging="403"/>
    </w:pPr>
    <w:rPr>
      <w:sz w:val="16"/>
    </w:rPr>
  </w:style>
  <w:style w:type="table" w:styleId="TableGrid">
    <w:name w:val="Table Grid"/>
    <w:basedOn w:val="TableNormal"/>
    <w:rsid w:val="00AE0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8525FB"/>
    <w:rPr>
      <w:i/>
      <w:iCs/>
    </w:rPr>
  </w:style>
  <w:style w:type="paragraph" w:styleId="BalloonText">
    <w:name w:val="Balloon Text"/>
    <w:basedOn w:val="Normal"/>
    <w:link w:val="BalloonTextChar"/>
    <w:rsid w:val="00937D45"/>
    <w:rPr>
      <w:rFonts w:ascii="Tahoma" w:hAnsi="Tahoma" w:cs="Tahoma"/>
      <w:sz w:val="16"/>
      <w:szCs w:val="16"/>
    </w:rPr>
  </w:style>
  <w:style w:type="character" w:customStyle="1" w:styleId="BalloonTextChar">
    <w:name w:val="Balloon Text Char"/>
    <w:basedOn w:val="DefaultParagraphFont"/>
    <w:link w:val="BalloonText"/>
    <w:rsid w:val="00937D45"/>
    <w:rPr>
      <w:rFonts w:ascii="Tahoma" w:hAnsi="Tahoma" w:cs="Tahoma"/>
      <w:sz w:val="16"/>
      <w:szCs w:val="16"/>
    </w:rPr>
  </w:style>
  <w:style w:type="paragraph" w:styleId="Bibliography">
    <w:name w:val="Bibliography"/>
    <w:basedOn w:val="Normal"/>
    <w:next w:val="Normal"/>
    <w:uiPriority w:val="37"/>
    <w:unhideWhenUsed/>
    <w:rsid w:val="00201340"/>
  </w:style>
  <w:style w:type="character" w:styleId="CommentReference">
    <w:name w:val="annotation reference"/>
    <w:basedOn w:val="DefaultParagraphFont"/>
    <w:rsid w:val="00463421"/>
    <w:rPr>
      <w:sz w:val="16"/>
      <w:szCs w:val="16"/>
    </w:rPr>
  </w:style>
  <w:style w:type="paragraph" w:styleId="CommentText">
    <w:name w:val="annotation text"/>
    <w:basedOn w:val="Normal"/>
    <w:link w:val="CommentTextChar"/>
    <w:rsid w:val="00463421"/>
    <w:rPr>
      <w:sz w:val="20"/>
      <w:szCs w:val="20"/>
    </w:rPr>
  </w:style>
  <w:style w:type="character" w:customStyle="1" w:styleId="CommentTextChar">
    <w:name w:val="Comment Text Char"/>
    <w:basedOn w:val="DefaultParagraphFont"/>
    <w:link w:val="CommentText"/>
    <w:rsid w:val="00463421"/>
  </w:style>
  <w:style w:type="paragraph" w:styleId="CommentSubject">
    <w:name w:val="annotation subject"/>
    <w:basedOn w:val="CommentText"/>
    <w:next w:val="CommentText"/>
    <w:link w:val="CommentSubjectChar"/>
    <w:rsid w:val="00463421"/>
    <w:rPr>
      <w:b/>
      <w:bCs/>
    </w:rPr>
  </w:style>
  <w:style w:type="character" w:customStyle="1" w:styleId="CommentSubjectChar">
    <w:name w:val="Comment Subject Char"/>
    <w:basedOn w:val="CommentTextChar"/>
    <w:link w:val="CommentSubject"/>
    <w:rsid w:val="0046342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01C5"/>
    <w:rPr>
      <w:sz w:val="24"/>
      <w:szCs w:val="24"/>
    </w:rPr>
  </w:style>
  <w:style w:type="paragraph" w:styleId="Heading1">
    <w:name w:val="heading 1"/>
    <w:next w:val="Normal"/>
    <w:qFormat/>
    <w:rsid w:val="00D83AED"/>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rsid w:val="00D83AED"/>
    <w:pPr>
      <w:numPr>
        <w:ilvl w:val="1"/>
        <w:numId w:val="6"/>
      </w:numPr>
      <w:spacing w:before="110" w:after="52" w:line="240" w:lineRule="exact"/>
      <w:outlineLvl w:val="1"/>
    </w:pPr>
    <w:rPr>
      <w:b/>
      <w:bCs/>
    </w:rPr>
  </w:style>
  <w:style w:type="paragraph" w:styleId="Heading3">
    <w:name w:val="heading 3"/>
    <w:basedOn w:val="Normal"/>
    <w:next w:val="Normal"/>
    <w:qFormat/>
    <w:rsid w:val="00D83AED"/>
    <w:pPr>
      <w:keepNext/>
      <w:spacing w:before="240" w:after="60"/>
      <w:outlineLvl w:val="2"/>
    </w:pPr>
    <w:rPr>
      <w:rFonts w:ascii="Arial" w:hAnsi="Arial" w:cs="Arial"/>
      <w:b/>
      <w:bCs/>
      <w:sz w:val="26"/>
      <w:szCs w:val="26"/>
    </w:rPr>
  </w:style>
  <w:style w:type="paragraph" w:styleId="Heading4">
    <w:name w:val="heading 4"/>
    <w:basedOn w:val="Normal"/>
    <w:next w:val="Normal"/>
    <w:qFormat/>
    <w:rsid w:val="00D83AED"/>
    <w:pPr>
      <w:keepNext/>
      <w:spacing w:before="240" w:after="60"/>
      <w:outlineLvl w:val="3"/>
    </w:pPr>
    <w:rPr>
      <w:b/>
      <w:bCs/>
      <w:sz w:val="28"/>
      <w:szCs w:val="28"/>
    </w:rPr>
  </w:style>
  <w:style w:type="paragraph" w:styleId="Heading5">
    <w:name w:val="heading 5"/>
    <w:basedOn w:val="Normal"/>
    <w:next w:val="Normal"/>
    <w:qFormat/>
    <w:rsid w:val="00D83AED"/>
    <w:pPr>
      <w:spacing w:before="240" w:after="60"/>
      <w:outlineLvl w:val="4"/>
    </w:pPr>
    <w:rPr>
      <w:b/>
      <w:bCs/>
      <w:i/>
      <w:iCs/>
      <w:sz w:val="26"/>
      <w:szCs w:val="26"/>
    </w:rPr>
  </w:style>
  <w:style w:type="paragraph" w:styleId="Heading6">
    <w:name w:val="heading 6"/>
    <w:basedOn w:val="Normal"/>
    <w:next w:val="Normal"/>
    <w:qFormat/>
    <w:rsid w:val="00D83AED"/>
    <w:pPr>
      <w:spacing w:before="240" w:after="60"/>
      <w:outlineLvl w:val="5"/>
    </w:pPr>
    <w:rPr>
      <w:b/>
      <w:bCs/>
      <w:sz w:val="22"/>
      <w:szCs w:val="22"/>
    </w:rPr>
  </w:style>
  <w:style w:type="paragraph" w:styleId="Heading7">
    <w:name w:val="heading 7"/>
    <w:basedOn w:val="Normal"/>
    <w:next w:val="Normal"/>
    <w:qFormat/>
    <w:rsid w:val="00D83AED"/>
    <w:pPr>
      <w:spacing w:before="240" w:after="60"/>
      <w:outlineLvl w:val="6"/>
    </w:pPr>
  </w:style>
  <w:style w:type="paragraph" w:styleId="Heading8">
    <w:name w:val="heading 8"/>
    <w:basedOn w:val="Normal"/>
    <w:next w:val="Normal"/>
    <w:qFormat/>
    <w:rsid w:val="00D83AED"/>
    <w:pPr>
      <w:spacing w:before="240" w:after="60"/>
      <w:outlineLvl w:val="7"/>
    </w:pPr>
    <w:rPr>
      <w:i/>
      <w:iCs/>
    </w:rPr>
  </w:style>
  <w:style w:type="paragraph" w:styleId="Heading9">
    <w:name w:val="heading 9"/>
    <w:basedOn w:val="Normal"/>
    <w:next w:val="Normal"/>
    <w:qFormat/>
    <w:rsid w:val="00D83AE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83AED"/>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D83AED"/>
  </w:style>
  <w:style w:type="paragraph" w:styleId="Footer">
    <w:name w:val="footer"/>
    <w:basedOn w:val="Normal"/>
    <w:rsid w:val="00D83AED"/>
    <w:pPr>
      <w:tabs>
        <w:tab w:val="center" w:pos="4320"/>
        <w:tab w:val="right" w:pos="8640"/>
      </w:tabs>
    </w:pPr>
  </w:style>
  <w:style w:type="paragraph" w:styleId="FootnoteText">
    <w:name w:val="footnote text"/>
    <w:basedOn w:val="Normal"/>
    <w:semiHidden/>
    <w:rsid w:val="00D83AED"/>
    <w:pPr>
      <w:spacing w:before="20" w:line="200" w:lineRule="exact"/>
    </w:pPr>
    <w:rPr>
      <w:sz w:val="16"/>
      <w:szCs w:val="20"/>
    </w:rPr>
  </w:style>
  <w:style w:type="paragraph" w:customStyle="1" w:styleId="Catchline">
    <w:name w:val="Catchline"/>
    <w:rsid w:val="00D83AED"/>
    <w:pPr>
      <w:spacing w:before="140" w:line="160" w:lineRule="exact"/>
      <w:jc w:val="right"/>
    </w:pPr>
    <w:rPr>
      <w:rFonts w:ascii="Helvetica" w:hAnsi="Helvetica"/>
      <w:i/>
      <w:sz w:val="16"/>
    </w:rPr>
  </w:style>
  <w:style w:type="paragraph" w:customStyle="1" w:styleId="DOILine">
    <w:name w:val="DOI Line"/>
    <w:basedOn w:val="Catchline"/>
    <w:rsid w:val="00D83AED"/>
    <w:pPr>
      <w:spacing w:before="44"/>
    </w:pPr>
  </w:style>
  <w:style w:type="paragraph" w:customStyle="1" w:styleId="Articletitle">
    <w:name w:val="Article title"/>
    <w:rsid w:val="00D83AED"/>
    <w:pPr>
      <w:spacing w:before="92" w:line="420" w:lineRule="exact"/>
    </w:pPr>
    <w:rPr>
      <w:rFonts w:ascii="Helvetica" w:hAnsi="Helvetica"/>
      <w:b/>
      <w:sz w:val="32"/>
    </w:rPr>
  </w:style>
  <w:style w:type="paragraph" w:customStyle="1" w:styleId="Authorname">
    <w:name w:val="Author name"/>
    <w:rsid w:val="00D83AED"/>
    <w:pPr>
      <w:spacing w:before="70" w:line="300" w:lineRule="exact"/>
    </w:pPr>
    <w:rPr>
      <w:rFonts w:ascii="Helvetica-Light" w:hAnsi="Helvetica-Light"/>
      <w:iCs/>
      <w:sz w:val="26"/>
    </w:rPr>
  </w:style>
  <w:style w:type="paragraph" w:customStyle="1" w:styleId="Affilation">
    <w:name w:val="Affilation"/>
    <w:basedOn w:val="Authorname"/>
    <w:rsid w:val="00D83AED"/>
    <w:pPr>
      <w:spacing w:before="40" w:after="52" w:line="240" w:lineRule="exact"/>
    </w:pPr>
    <w:rPr>
      <w:sz w:val="20"/>
    </w:rPr>
  </w:style>
  <w:style w:type="paragraph" w:customStyle="1" w:styleId="Received">
    <w:name w:val="Received"/>
    <w:basedOn w:val="Affilation"/>
    <w:rsid w:val="00D83AED"/>
    <w:pPr>
      <w:spacing w:before="0" w:after="294"/>
    </w:pPr>
    <w:rPr>
      <w:sz w:val="16"/>
    </w:rPr>
  </w:style>
  <w:style w:type="paragraph" w:customStyle="1" w:styleId="AbstractHead">
    <w:name w:val="Abstract Head"/>
    <w:rsid w:val="00D83AED"/>
    <w:pPr>
      <w:spacing w:before="210" w:after="10" w:line="220" w:lineRule="exact"/>
      <w:jc w:val="both"/>
    </w:pPr>
    <w:rPr>
      <w:rFonts w:ascii="Helvetica" w:hAnsi="Helvetica"/>
      <w:b/>
      <w:caps/>
      <w:sz w:val="16"/>
    </w:rPr>
  </w:style>
  <w:style w:type="paragraph" w:customStyle="1" w:styleId="AbstractText">
    <w:name w:val="Abstract Text"/>
    <w:rsid w:val="00D83AED"/>
    <w:pPr>
      <w:spacing w:line="220" w:lineRule="exact"/>
      <w:jc w:val="both"/>
    </w:pPr>
    <w:rPr>
      <w:rFonts w:ascii="Helvetica" w:hAnsi="Helvetica"/>
      <w:sz w:val="16"/>
    </w:rPr>
  </w:style>
  <w:style w:type="paragraph" w:customStyle="1" w:styleId="Para">
    <w:name w:val="Para"/>
    <w:rsid w:val="00D83AED"/>
    <w:pPr>
      <w:spacing w:line="220" w:lineRule="exact"/>
      <w:ind w:firstLine="170"/>
      <w:jc w:val="both"/>
    </w:pPr>
    <w:rPr>
      <w:sz w:val="18"/>
    </w:rPr>
  </w:style>
  <w:style w:type="paragraph" w:customStyle="1" w:styleId="ParaNoInd">
    <w:name w:val="ParaNoInd"/>
    <w:basedOn w:val="Para"/>
    <w:rsid w:val="00D83AED"/>
    <w:pPr>
      <w:ind w:firstLine="0"/>
    </w:pPr>
  </w:style>
  <w:style w:type="character" w:styleId="FootnoteReference">
    <w:name w:val="footnote reference"/>
    <w:basedOn w:val="DefaultParagraphFont"/>
    <w:semiHidden/>
    <w:rsid w:val="00D83AED"/>
    <w:rPr>
      <w:vertAlign w:val="superscript"/>
    </w:rPr>
  </w:style>
  <w:style w:type="character" w:styleId="PageNumber">
    <w:name w:val="page number"/>
    <w:basedOn w:val="DefaultParagraphFont"/>
    <w:rsid w:val="00D83AED"/>
    <w:rPr>
      <w:rFonts w:ascii="Helvetica" w:hAnsi="Helvetica"/>
      <w:b/>
      <w:sz w:val="18"/>
    </w:rPr>
  </w:style>
  <w:style w:type="paragraph" w:customStyle="1" w:styleId="Ahead">
    <w:name w:val="A head"/>
    <w:basedOn w:val="Heading1"/>
    <w:rsid w:val="00D83AED"/>
    <w:pPr>
      <w:numPr>
        <w:numId w:val="0"/>
      </w:numPr>
    </w:pPr>
  </w:style>
  <w:style w:type="paragraph" w:styleId="BlockText">
    <w:name w:val="Block Text"/>
    <w:basedOn w:val="Normal"/>
    <w:rsid w:val="00D83AED"/>
    <w:pPr>
      <w:spacing w:after="120"/>
      <w:ind w:left="1440" w:right="1440"/>
    </w:pPr>
  </w:style>
  <w:style w:type="character" w:customStyle="1" w:styleId="Chead">
    <w:name w:val="C head"/>
    <w:basedOn w:val="DefaultParagraphFont"/>
    <w:rsid w:val="00D83AED"/>
    <w:rPr>
      <w:rFonts w:ascii="Times New Roman" w:hAnsi="Times New Roman"/>
      <w:i/>
      <w:sz w:val="18"/>
    </w:rPr>
  </w:style>
  <w:style w:type="paragraph" w:customStyle="1" w:styleId="ParawithChead">
    <w:name w:val="Para with C head"/>
    <w:basedOn w:val="ParaNoInd"/>
    <w:rsid w:val="00D83AED"/>
    <w:pPr>
      <w:spacing w:before="126"/>
    </w:pPr>
  </w:style>
  <w:style w:type="paragraph" w:customStyle="1" w:styleId="NumberedList">
    <w:name w:val="Numbered List"/>
    <w:basedOn w:val="ParaNoInd"/>
    <w:rsid w:val="00D83AED"/>
    <w:pPr>
      <w:numPr>
        <w:numId w:val="1"/>
      </w:numPr>
      <w:tabs>
        <w:tab w:val="clear" w:pos="720"/>
        <w:tab w:val="left" w:pos="560"/>
      </w:tabs>
      <w:spacing w:before="60"/>
      <w:ind w:left="560" w:hanging="390"/>
    </w:pPr>
  </w:style>
  <w:style w:type="paragraph" w:customStyle="1" w:styleId="NumberedListfirst">
    <w:name w:val="Numbered List first"/>
    <w:basedOn w:val="NumberedList"/>
    <w:rsid w:val="00D83AED"/>
    <w:pPr>
      <w:spacing w:before="120"/>
    </w:pPr>
  </w:style>
  <w:style w:type="paragraph" w:customStyle="1" w:styleId="NumberedListlast">
    <w:name w:val="Numbered List last"/>
    <w:basedOn w:val="NumberedList"/>
    <w:rsid w:val="00D83AED"/>
    <w:pPr>
      <w:spacing w:after="120"/>
    </w:pPr>
  </w:style>
  <w:style w:type="paragraph" w:customStyle="1" w:styleId="BulletedList">
    <w:name w:val="Bulleted List"/>
    <w:basedOn w:val="ParaNoInd"/>
    <w:rsid w:val="00D83AED"/>
    <w:pPr>
      <w:numPr>
        <w:numId w:val="2"/>
      </w:numPr>
      <w:tabs>
        <w:tab w:val="clear" w:pos="560"/>
        <w:tab w:val="left" w:pos="374"/>
      </w:tabs>
      <w:spacing w:before="60"/>
      <w:ind w:left="374" w:hanging="204"/>
    </w:pPr>
  </w:style>
  <w:style w:type="paragraph" w:customStyle="1" w:styleId="BulletedListfirst">
    <w:name w:val="Bulleted List first"/>
    <w:basedOn w:val="BulletedList"/>
    <w:rsid w:val="00D83AED"/>
    <w:pPr>
      <w:spacing w:before="120"/>
    </w:pPr>
  </w:style>
  <w:style w:type="paragraph" w:customStyle="1" w:styleId="BulletedListlast">
    <w:name w:val="Bulleted List last"/>
    <w:basedOn w:val="BulletedList"/>
    <w:rsid w:val="00D83AED"/>
    <w:pPr>
      <w:spacing w:after="120"/>
    </w:pPr>
  </w:style>
  <w:style w:type="paragraph" w:customStyle="1" w:styleId="MTDisplayEquation">
    <w:name w:val="MTDisplayEquation"/>
    <w:basedOn w:val="ParaNoInd"/>
    <w:next w:val="Normal"/>
    <w:rsid w:val="00D83AED"/>
    <w:pPr>
      <w:tabs>
        <w:tab w:val="center" w:pos="2440"/>
        <w:tab w:val="right" w:pos="4860"/>
      </w:tabs>
    </w:pPr>
  </w:style>
  <w:style w:type="paragraph" w:customStyle="1" w:styleId="CopyrightLine">
    <w:name w:val="CopyrightLine"/>
    <w:basedOn w:val="Footer"/>
    <w:rsid w:val="00D83AED"/>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D83AED"/>
    <w:pPr>
      <w:ind w:left="400" w:hanging="400"/>
    </w:pPr>
  </w:style>
  <w:style w:type="paragraph" w:customStyle="1" w:styleId="UnnumberedListfirst">
    <w:name w:val="Unnumbered List first"/>
    <w:basedOn w:val="UnnumberedList"/>
    <w:rsid w:val="00D83AED"/>
    <w:pPr>
      <w:spacing w:before="120"/>
    </w:pPr>
  </w:style>
  <w:style w:type="paragraph" w:customStyle="1" w:styleId="UnnumberedListlast">
    <w:name w:val="Unnumbered List last"/>
    <w:basedOn w:val="UnnumberedList"/>
    <w:rsid w:val="00D83AED"/>
    <w:pPr>
      <w:spacing w:after="120"/>
    </w:pPr>
  </w:style>
  <w:style w:type="character" w:styleId="Hyperlink">
    <w:name w:val="Hyperlink"/>
    <w:rsid w:val="00AE01C5"/>
    <w:rPr>
      <w:color w:val="0000FF"/>
      <w:u w:val="single"/>
    </w:rPr>
  </w:style>
  <w:style w:type="paragraph" w:customStyle="1" w:styleId="EquationDisplay">
    <w:name w:val="Equation Display"/>
    <w:basedOn w:val="MTDisplayEquation"/>
    <w:rsid w:val="00D83AED"/>
    <w:pPr>
      <w:spacing w:before="120" w:after="120" w:line="240" w:lineRule="auto"/>
    </w:pPr>
  </w:style>
  <w:style w:type="paragraph" w:customStyle="1" w:styleId="FigureCaption">
    <w:name w:val="Figure Caption"/>
    <w:rsid w:val="00D83AED"/>
    <w:pPr>
      <w:spacing w:before="290" w:after="240" w:line="200" w:lineRule="exact"/>
      <w:jc w:val="both"/>
    </w:pPr>
    <w:rPr>
      <w:sz w:val="16"/>
    </w:rPr>
  </w:style>
  <w:style w:type="paragraph" w:customStyle="1" w:styleId="Tablecaption">
    <w:name w:val="Table caption"/>
    <w:rsid w:val="00D83AED"/>
    <w:pPr>
      <w:spacing w:before="240" w:after="260" w:line="200" w:lineRule="exact"/>
    </w:pPr>
    <w:rPr>
      <w:sz w:val="16"/>
    </w:rPr>
  </w:style>
  <w:style w:type="paragraph" w:customStyle="1" w:styleId="Tablebody">
    <w:name w:val="Table body"/>
    <w:rsid w:val="00D83AED"/>
    <w:pPr>
      <w:spacing w:line="200" w:lineRule="exact"/>
      <w:ind w:left="160" w:hanging="160"/>
    </w:pPr>
    <w:rPr>
      <w:sz w:val="16"/>
    </w:rPr>
  </w:style>
  <w:style w:type="paragraph" w:customStyle="1" w:styleId="TableColumnhead">
    <w:name w:val="Table Column head"/>
    <w:basedOn w:val="Tablebody"/>
    <w:rsid w:val="00D83AED"/>
    <w:pPr>
      <w:spacing w:before="80" w:after="140"/>
    </w:pPr>
  </w:style>
  <w:style w:type="paragraph" w:customStyle="1" w:styleId="Tablebodyfirst">
    <w:name w:val="Table body first"/>
    <w:basedOn w:val="Tablebody"/>
    <w:rsid w:val="00D83AED"/>
    <w:pPr>
      <w:spacing w:before="90"/>
    </w:pPr>
  </w:style>
  <w:style w:type="paragraph" w:customStyle="1" w:styleId="Tablebodylast">
    <w:name w:val="Table body last"/>
    <w:basedOn w:val="Tablebody"/>
    <w:rsid w:val="00D83AED"/>
    <w:pPr>
      <w:spacing w:after="134"/>
    </w:pPr>
  </w:style>
  <w:style w:type="paragraph" w:customStyle="1" w:styleId="Tablefootnote">
    <w:name w:val="Table footnote"/>
    <w:rsid w:val="00D83AED"/>
    <w:pPr>
      <w:spacing w:before="80" w:line="180" w:lineRule="exact"/>
      <w:jc w:val="both"/>
    </w:pPr>
    <w:rPr>
      <w:sz w:val="14"/>
    </w:rPr>
  </w:style>
  <w:style w:type="paragraph" w:customStyle="1" w:styleId="AckHead">
    <w:name w:val="Ack Head"/>
    <w:basedOn w:val="Ahead"/>
    <w:rsid w:val="00D83AED"/>
  </w:style>
  <w:style w:type="paragraph" w:customStyle="1" w:styleId="AckText">
    <w:name w:val="Ack Text"/>
    <w:basedOn w:val="ParaNoInd"/>
    <w:rsid w:val="00D83AED"/>
  </w:style>
  <w:style w:type="paragraph" w:customStyle="1" w:styleId="RefHead">
    <w:name w:val="Ref Head"/>
    <w:basedOn w:val="Ahead"/>
    <w:rsid w:val="00D83AED"/>
  </w:style>
  <w:style w:type="paragraph" w:customStyle="1" w:styleId="RefText">
    <w:name w:val="Ref Text"/>
    <w:rsid w:val="00D83AED"/>
    <w:pPr>
      <w:spacing w:line="180" w:lineRule="exact"/>
      <w:ind w:left="227" w:hanging="227"/>
      <w:jc w:val="both"/>
    </w:pPr>
    <w:rPr>
      <w:sz w:val="14"/>
    </w:rPr>
  </w:style>
  <w:style w:type="paragraph" w:customStyle="1" w:styleId="BHead">
    <w:name w:val="B Head"/>
    <w:rsid w:val="00D83AED"/>
    <w:pPr>
      <w:numPr>
        <w:ilvl w:val="1"/>
        <w:numId w:val="8"/>
      </w:numPr>
      <w:spacing w:before="100" w:after="60" w:line="260" w:lineRule="exact"/>
      <w:outlineLvl w:val="1"/>
    </w:pPr>
    <w:rPr>
      <w:rFonts w:ascii="Helvetica" w:hAnsi="Helvetica"/>
      <w:b/>
    </w:rPr>
  </w:style>
  <w:style w:type="paragraph" w:styleId="HTMLAddress">
    <w:name w:val="HTML Address"/>
    <w:basedOn w:val="Normal"/>
    <w:rsid w:val="00D83AED"/>
    <w:rPr>
      <w:i/>
      <w:iCs/>
    </w:rPr>
  </w:style>
  <w:style w:type="paragraph" w:customStyle="1" w:styleId="ArticleType">
    <w:name w:val="Article Type"/>
    <w:rsid w:val="00D83AED"/>
    <w:pPr>
      <w:spacing w:before="160"/>
    </w:pPr>
    <w:rPr>
      <w:rFonts w:ascii="Helvetica" w:hAnsi="Helvetica"/>
      <w:i/>
      <w:sz w:val="24"/>
    </w:rPr>
  </w:style>
  <w:style w:type="paragraph" w:customStyle="1" w:styleId="Para0">
    <w:name w:val="&lt;Para&gt;"/>
    <w:basedOn w:val="Para"/>
    <w:rsid w:val="00D83AED"/>
    <w:pPr>
      <w:spacing w:line="200" w:lineRule="exact"/>
    </w:pPr>
    <w:rPr>
      <w:sz w:val="16"/>
    </w:rPr>
  </w:style>
  <w:style w:type="paragraph" w:customStyle="1" w:styleId="ParaNoInd0">
    <w:name w:val="&lt;ParaNoInd&gt;"/>
    <w:basedOn w:val="ParaNoInd"/>
    <w:rsid w:val="00D83AED"/>
    <w:pPr>
      <w:spacing w:line="200" w:lineRule="exact"/>
    </w:pPr>
    <w:rPr>
      <w:sz w:val="16"/>
    </w:rPr>
  </w:style>
  <w:style w:type="paragraph" w:customStyle="1" w:styleId="ParawithChead0">
    <w:name w:val="&lt;Para with C head&gt;"/>
    <w:basedOn w:val="ParawithChead"/>
    <w:rsid w:val="00D83AED"/>
    <w:pPr>
      <w:spacing w:line="200" w:lineRule="exact"/>
    </w:pPr>
    <w:rPr>
      <w:sz w:val="16"/>
    </w:rPr>
  </w:style>
  <w:style w:type="paragraph" w:customStyle="1" w:styleId="EquationDisplay0">
    <w:name w:val="&lt;Equation Display&gt;"/>
    <w:basedOn w:val="EquationDisplay"/>
    <w:rsid w:val="00D83AED"/>
    <w:rPr>
      <w:sz w:val="16"/>
    </w:rPr>
  </w:style>
  <w:style w:type="paragraph" w:customStyle="1" w:styleId="FigureCaption0">
    <w:name w:val="&lt;Figure Caption&gt;"/>
    <w:basedOn w:val="FigureCaption"/>
    <w:rsid w:val="00D83AED"/>
    <w:pPr>
      <w:spacing w:line="180" w:lineRule="exact"/>
    </w:pPr>
    <w:rPr>
      <w:sz w:val="14"/>
    </w:rPr>
  </w:style>
  <w:style w:type="paragraph" w:customStyle="1" w:styleId="Tablebody0">
    <w:name w:val="&lt;Table body&gt;"/>
    <w:basedOn w:val="Tablebody"/>
    <w:rsid w:val="00D83AED"/>
    <w:pPr>
      <w:spacing w:line="180" w:lineRule="exact"/>
      <w:ind w:left="159" w:hanging="159"/>
    </w:pPr>
    <w:rPr>
      <w:sz w:val="14"/>
    </w:rPr>
  </w:style>
  <w:style w:type="paragraph" w:customStyle="1" w:styleId="Tablebodyfirst0">
    <w:name w:val="&lt;Table body first&gt;"/>
    <w:basedOn w:val="Tablebodyfirst"/>
    <w:rsid w:val="00D83AED"/>
    <w:pPr>
      <w:spacing w:line="180" w:lineRule="exact"/>
      <w:ind w:left="159" w:hanging="159"/>
    </w:pPr>
    <w:rPr>
      <w:sz w:val="14"/>
    </w:rPr>
  </w:style>
  <w:style w:type="paragraph" w:customStyle="1" w:styleId="Tablebodylast0">
    <w:name w:val="&lt;Table body last&gt;"/>
    <w:basedOn w:val="Tablebodylast"/>
    <w:rsid w:val="00D83AED"/>
    <w:pPr>
      <w:spacing w:line="180" w:lineRule="exact"/>
      <w:ind w:left="159" w:hanging="159"/>
    </w:pPr>
  </w:style>
  <w:style w:type="paragraph" w:customStyle="1" w:styleId="Tablecaption0">
    <w:name w:val="&lt;Table caption&gt;"/>
    <w:basedOn w:val="Tablecaption"/>
    <w:rsid w:val="00D83AED"/>
    <w:pPr>
      <w:spacing w:line="180" w:lineRule="exact"/>
    </w:pPr>
  </w:style>
  <w:style w:type="paragraph" w:customStyle="1" w:styleId="TableColumnhead0">
    <w:name w:val="&lt;Table Column head&gt;"/>
    <w:basedOn w:val="TableColumnhead"/>
    <w:rsid w:val="00D83AED"/>
    <w:pPr>
      <w:spacing w:line="180" w:lineRule="exact"/>
      <w:ind w:left="159" w:hanging="159"/>
    </w:pPr>
    <w:rPr>
      <w:sz w:val="14"/>
    </w:rPr>
  </w:style>
  <w:style w:type="paragraph" w:customStyle="1" w:styleId="Tablefootnote0">
    <w:name w:val="&lt;Table footnote&gt;"/>
    <w:basedOn w:val="Tablefootnote"/>
    <w:rsid w:val="00D83AED"/>
    <w:pPr>
      <w:spacing w:line="160" w:lineRule="exact"/>
    </w:pPr>
    <w:rPr>
      <w:sz w:val="12"/>
    </w:rPr>
  </w:style>
  <w:style w:type="paragraph" w:customStyle="1" w:styleId="NumberedList0">
    <w:name w:val="&lt;Numbered List&gt;"/>
    <w:basedOn w:val="NumberedList"/>
    <w:rsid w:val="00D83AED"/>
    <w:pPr>
      <w:spacing w:line="200" w:lineRule="exact"/>
      <w:ind w:left="561" w:hanging="391"/>
    </w:pPr>
    <w:rPr>
      <w:sz w:val="16"/>
    </w:rPr>
  </w:style>
  <w:style w:type="paragraph" w:customStyle="1" w:styleId="NumberedListfirst0">
    <w:name w:val="&lt;Numbered List first&gt;"/>
    <w:basedOn w:val="NumberedListfirst"/>
    <w:rsid w:val="00D83AED"/>
    <w:pPr>
      <w:spacing w:line="200" w:lineRule="exact"/>
      <w:ind w:left="561" w:hanging="391"/>
    </w:pPr>
    <w:rPr>
      <w:sz w:val="16"/>
    </w:rPr>
  </w:style>
  <w:style w:type="paragraph" w:customStyle="1" w:styleId="NumberedListlast0">
    <w:name w:val="&lt;Numbered List last&gt;"/>
    <w:basedOn w:val="NumberedListlast"/>
    <w:rsid w:val="00D83AED"/>
    <w:pPr>
      <w:spacing w:line="200" w:lineRule="exact"/>
      <w:ind w:left="561" w:hanging="391"/>
    </w:pPr>
    <w:rPr>
      <w:sz w:val="16"/>
    </w:rPr>
  </w:style>
  <w:style w:type="paragraph" w:customStyle="1" w:styleId="BulletedList0">
    <w:name w:val="&lt;Bulleted List&gt;"/>
    <w:basedOn w:val="BulletedList"/>
    <w:rsid w:val="00D83AED"/>
    <w:pPr>
      <w:spacing w:line="200" w:lineRule="exact"/>
    </w:pPr>
    <w:rPr>
      <w:sz w:val="16"/>
    </w:rPr>
  </w:style>
  <w:style w:type="paragraph" w:customStyle="1" w:styleId="BulletedListfirst0">
    <w:name w:val="&lt;Bulleted List first&gt;"/>
    <w:basedOn w:val="BulletedListfirst"/>
    <w:rsid w:val="00D83AED"/>
    <w:pPr>
      <w:spacing w:line="200" w:lineRule="exact"/>
    </w:pPr>
    <w:rPr>
      <w:sz w:val="16"/>
    </w:rPr>
  </w:style>
  <w:style w:type="paragraph" w:customStyle="1" w:styleId="BulletedListlast0">
    <w:name w:val="&lt;Bulleted List last&gt;"/>
    <w:basedOn w:val="BulletedListlast"/>
    <w:rsid w:val="00D83AED"/>
    <w:pPr>
      <w:spacing w:line="200" w:lineRule="exact"/>
    </w:pPr>
    <w:rPr>
      <w:sz w:val="16"/>
    </w:rPr>
  </w:style>
  <w:style w:type="paragraph" w:customStyle="1" w:styleId="UnnumberedList0">
    <w:name w:val="&lt;Unnumbered List&gt;"/>
    <w:basedOn w:val="UnnumberedList"/>
    <w:rsid w:val="00D83AED"/>
    <w:pPr>
      <w:spacing w:line="200" w:lineRule="exact"/>
      <w:ind w:left="403" w:hanging="403"/>
    </w:pPr>
    <w:rPr>
      <w:sz w:val="16"/>
    </w:rPr>
  </w:style>
  <w:style w:type="paragraph" w:customStyle="1" w:styleId="UnnumberedListfirst0">
    <w:name w:val="&lt;Unnumbered List first&gt;"/>
    <w:basedOn w:val="UnnumberedListfirst"/>
    <w:rsid w:val="00D83AED"/>
    <w:pPr>
      <w:spacing w:line="200" w:lineRule="exact"/>
      <w:ind w:left="403" w:hanging="403"/>
    </w:pPr>
    <w:rPr>
      <w:sz w:val="16"/>
    </w:rPr>
  </w:style>
  <w:style w:type="paragraph" w:customStyle="1" w:styleId="UnnumberedListlast0">
    <w:name w:val="&lt;Unnumbered List last&gt;"/>
    <w:basedOn w:val="UnnumberedListlast"/>
    <w:rsid w:val="00D83AED"/>
    <w:pPr>
      <w:spacing w:line="200" w:lineRule="exact"/>
      <w:ind w:left="403" w:hanging="403"/>
    </w:pPr>
    <w:rPr>
      <w:sz w:val="16"/>
    </w:rPr>
  </w:style>
  <w:style w:type="table" w:styleId="TableGrid">
    <w:name w:val="Table Grid"/>
    <w:basedOn w:val="TableNormal"/>
    <w:rsid w:val="00AE0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8525FB"/>
    <w:rPr>
      <w:i/>
      <w:iCs/>
    </w:rPr>
  </w:style>
  <w:style w:type="paragraph" w:styleId="BalloonText">
    <w:name w:val="Balloon Text"/>
    <w:basedOn w:val="Normal"/>
    <w:link w:val="BalloonTextChar"/>
    <w:rsid w:val="00937D45"/>
    <w:rPr>
      <w:rFonts w:ascii="Tahoma" w:hAnsi="Tahoma" w:cs="Tahoma"/>
      <w:sz w:val="16"/>
      <w:szCs w:val="16"/>
    </w:rPr>
  </w:style>
  <w:style w:type="character" w:customStyle="1" w:styleId="BalloonTextChar">
    <w:name w:val="Balloon Text Char"/>
    <w:basedOn w:val="DefaultParagraphFont"/>
    <w:link w:val="BalloonText"/>
    <w:rsid w:val="00937D45"/>
    <w:rPr>
      <w:rFonts w:ascii="Tahoma" w:hAnsi="Tahoma" w:cs="Tahoma"/>
      <w:sz w:val="16"/>
      <w:szCs w:val="16"/>
    </w:rPr>
  </w:style>
  <w:style w:type="paragraph" w:styleId="Bibliography">
    <w:name w:val="Bibliography"/>
    <w:basedOn w:val="Normal"/>
    <w:next w:val="Normal"/>
    <w:uiPriority w:val="37"/>
    <w:unhideWhenUsed/>
    <w:rsid w:val="00201340"/>
  </w:style>
  <w:style w:type="character" w:styleId="CommentReference">
    <w:name w:val="annotation reference"/>
    <w:basedOn w:val="DefaultParagraphFont"/>
    <w:rsid w:val="00463421"/>
    <w:rPr>
      <w:sz w:val="16"/>
      <w:szCs w:val="16"/>
    </w:rPr>
  </w:style>
  <w:style w:type="paragraph" w:styleId="CommentText">
    <w:name w:val="annotation text"/>
    <w:basedOn w:val="Normal"/>
    <w:link w:val="CommentTextChar"/>
    <w:rsid w:val="00463421"/>
    <w:rPr>
      <w:sz w:val="20"/>
      <w:szCs w:val="20"/>
    </w:rPr>
  </w:style>
  <w:style w:type="character" w:customStyle="1" w:styleId="CommentTextChar">
    <w:name w:val="Comment Text Char"/>
    <w:basedOn w:val="DefaultParagraphFont"/>
    <w:link w:val="CommentText"/>
    <w:rsid w:val="00463421"/>
  </w:style>
  <w:style w:type="paragraph" w:styleId="CommentSubject">
    <w:name w:val="annotation subject"/>
    <w:basedOn w:val="CommentText"/>
    <w:next w:val="CommentText"/>
    <w:link w:val="CommentSubjectChar"/>
    <w:rsid w:val="00463421"/>
    <w:rPr>
      <w:b/>
      <w:bCs/>
    </w:rPr>
  </w:style>
  <w:style w:type="character" w:customStyle="1" w:styleId="CommentSubjectChar">
    <w:name w:val="Comment Subject Char"/>
    <w:basedOn w:val="CommentTextChar"/>
    <w:link w:val="CommentSubject"/>
    <w:rsid w:val="00463421"/>
    <w:rPr>
      <w:b/>
      <w:bCs/>
    </w:rPr>
  </w:style>
</w:styles>
</file>

<file path=word/webSettings.xml><?xml version="1.0" encoding="utf-8"?>
<w:webSettings xmlns:r="http://schemas.openxmlformats.org/officeDocument/2006/relationships" xmlns:w="http://schemas.openxmlformats.org/wordprocessingml/2006/main">
  <w:divs>
    <w:div w:id="23481843">
      <w:bodyDiv w:val="1"/>
      <w:marLeft w:val="0"/>
      <w:marRight w:val="0"/>
      <w:marTop w:val="0"/>
      <w:marBottom w:val="0"/>
      <w:divBdr>
        <w:top w:val="none" w:sz="0" w:space="0" w:color="auto"/>
        <w:left w:val="none" w:sz="0" w:space="0" w:color="auto"/>
        <w:bottom w:val="none" w:sz="0" w:space="0" w:color="auto"/>
        <w:right w:val="none" w:sz="0" w:space="0" w:color="auto"/>
      </w:divBdr>
    </w:div>
    <w:div w:id="197389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code.google.com/p/hydra-proteomi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db.systemsbiology.net:8080/Spaghet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Local\Temp\Rar$DIa0.551\MS%20Word%20Template%20Bioinformat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E6C00B-6952-4FC1-BA38-5E6E12EE6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Template>
  <TotalTime>20</TotalTime>
  <Pages>2</Pages>
  <Words>1739</Words>
  <Characters>7672</Characters>
  <Application>Microsoft Office Word</Application>
  <DocSecurity>0</DocSecurity>
  <Lines>106</Lines>
  <Paragraphs>25</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9386</CharactersWithSpaces>
  <SharedDoc>false</SharedDoc>
  <HLinks>
    <vt:vector size="12" baseType="variant">
      <vt:variant>
        <vt:i4>2687072</vt:i4>
      </vt:variant>
      <vt:variant>
        <vt:i4>3</vt:i4>
      </vt:variant>
      <vt:variant>
        <vt:i4>0</vt:i4>
      </vt:variant>
      <vt:variant>
        <vt:i4>5</vt:i4>
      </vt:variant>
      <vt:variant>
        <vt:lpwstr>http://db.systemsbiology.net:8080/Spaghett</vt:lpwstr>
      </vt:variant>
      <vt:variant>
        <vt:lpwstr/>
      </vt:variant>
      <vt:variant>
        <vt:i4>2556019</vt:i4>
      </vt:variant>
      <vt:variant>
        <vt:i4>0</vt:i4>
      </vt:variant>
      <vt:variant>
        <vt:i4>0</vt:i4>
      </vt:variant>
      <vt:variant>
        <vt:i4>5</vt:i4>
      </vt:variant>
      <vt:variant>
        <vt:lpwstr>http://code.google.com/p/hydra-proteomics/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john</dc:creator>
  <cp:lastModifiedBy>steve</cp:lastModifiedBy>
  <cp:revision>7</cp:revision>
  <cp:lastPrinted>2013-04-18T22:49:00Z</cp:lastPrinted>
  <dcterms:created xsi:type="dcterms:W3CDTF">2013-05-12T12:20:00Z</dcterms:created>
  <dcterms:modified xsi:type="dcterms:W3CDTF">2013-05-15T21:22:00Z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ies>
</file>